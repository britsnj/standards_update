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A0840" w14:textId="77777777" w:rsidR="00BD0083" w:rsidRPr="00572A34" w:rsidRDefault="00BD0083" w:rsidP="00572A34"/>
    <w:p w14:paraId="1936F679" w14:textId="77777777" w:rsidR="000C1575" w:rsidRPr="009D0375" w:rsidRDefault="000C1575" w:rsidP="000C1575">
      <w:pPr>
        <w:rPr>
          <w:noProof/>
          <w:lang w:eastAsia="en-IE"/>
        </w:rPr>
      </w:pPr>
    </w:p>
    <w:p w14:paraId="4DE051DF" w14:textId="644B1CFD" w:rsidR="00811E11" w:rsidRDefault="00811E11" w:rsidP="00811E11">
      <w:pPr>
        <w:pStyle w:val="Title"/>
        <w:ind w:right="2608"/>
        <w:rPr>
          <w:b/>
          <w:noProof/>
          <w:lang w:eastAsia="en-IE"/>
        </w:rPr>
      </w:pPr>
      <w:r>
        <w:rPr>
          <w:b/>
          <w:noProof/>
          <w:lang w:eastAsia="en-IE"/>
        </w:rPr>
        <w:t xml:space="preserve">Microsoft </w:t>
      </w:r>
      <w:ins w:id="0" w:author="Reception" w:date="2020-08-18T09:59:00Z">
        <w:r w:rsidR="004F2552">
          <w:rPr>
            <w:b/>
            <w:noProof/>
            <w:lang w:eastAsia="en-IE"/>
          </w:rPr>
          <w:t>WAW02</w:t>
        </w:r>
      </w:ins>
      <w:del w:id="1" w:author="Reception" w:date="2020-08-18T09:59:00Z">
        <w:r w:rsidDel="004F2552">
          <w:rPr>
            <w:b/>
            <w:noProof/>
            <w:lang w:eastAsia="en-IE"/>
          </w:rPr>
          <w:delText>DUB13</w:delText>
        </w:r>
      </w:del>
    </w:p>
    <w:p w14:paraId="38AA9BE0" w14:textId="3EA544C8" w:rsidR="0071609A" w:rsidRDefault="0071609A"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654C7616" w14:textId="77777777" w:rsidR="004B778C" w:rsidRDefault="004B778C"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75F484A0" w14:textId="403E7D85" w:rsidR="0071609A" w:rsidRDefault="0071609A"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S</w:t>
      </w:r>
      <w:r w:rsidR="00811E11">
        <w:rPr>
          <w:rFonts w:eastAsiaTheme="majorEastAsia" w:cstheme="majorBidi"/>
          <w:noProof/>
          <w:color w:val="104533"/>
          <w:spacing w:val="-10"/>
          <w:kern w:val="28"/>
          <w:sz w:val="48"/>
          <w:szCs w:val="56"/>
          <w:lang w:eastAsia="en-IE"/>
        </w:rPr>
        <w:t>ection</w:t>
      </w:r>
      <w:r>
        <w:rPr>
          <w:rFonts w:eastAsiaTheme="majorEastAsia" w:cstheme="majorBidi"/>
          <w:noProof/>
          <w:color w:val="104533"/>
          <w:spacing w:val="-10"/>
          <w:kern w:val="28"/>
          <w:sz w:val="48"/>
          <w:szCs w:val="56"/>
          <w:lang w:eastAsia="en-IE"/>
        </w:rPr>
        <w:t xml:space="preserve"> 26 05 </w:t>
      </w:r>
      <w:r w:rsidR="00EB0E6F">
        <w:rPr>
          <w:rFonts w:eastAsiaTheme="majorEastAsia" w:cstheme="majorBidi"/>
          <w:noProof/>
          <w:color w:val="104533"/>
          <w:spacing w:val="-10"/>
          <w:kern w:val="28"/>
          <w:sz w:val="48"/>
          <w:szCs w:val="56"/>
          <w:lang w:eastAsia="en-IE"/>
        </w:rPr>
        <w:t>13</w:t>
      </w:r>
    </w:p>
    <w:p w14:paraId="386231E8" w14:textId="77777777" w:rsidR="00EB0E6F" w:rsidRDefault="00EB0E6F"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2C3567B2" w14:textId="113BDA9D" w:rsidR="0071609A" w:rsidRPr="00480D36" w:rsidRDefault="00EB0E6F"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Medium Voltage Cables</w:t>
      </w:r>
    </w:p>
    <w:p w14:paraId="76767AD9" w14:textId="77777777" w:rsidR="00231FA3" w:rsidRDefault="00231FA3" w:rsidP="00231FA3">
      <w:pPr>
        <w:rPr>
          <w:rFonts w:eastAsiaTheme="majorEastAsia" w:cstheme="majorBidi"/>
          <w:noProof/>
          <w:color w:val="104533"/>
          <w:spacing w:val="-10"/>
          <w:kern w:val="28"/>
          <w:sz w:val="48"/>
          <w:szCs w:val="56"/>
          <w:lang w:eastAsia="en-IE"/>
        </w:rPr>
      </w:pPr>
    </w:p>
    <w:p w14:paraId="3A53DE9B" w14:textId="77777777" w:rsidR="008149B0" w:rsidRDefault="008149B0" w:rsidP="00231FA3">
      <w:pPr>
        <w:rPr>
          <w:lang w:eastAsia="en-IE"/>
        </w:rPr>
      </w:pPr>
    </w:p>
    <w:p w14:paraId="3E8FA46B" w14:textId="77777777" w:rsidR="00231FA3" w:rsidRPr="00231FA3" w:rsidRDefault="00231FA3" w:rsidP="00231FA3">
      <w:pPr>
        <w:rPr>
          <w:lang w:eastAsia="en-IE"/>
        </w:rPr>
      </w:pPr>
    </w:p>
    <w:p w14:paraId="27A37AFC" w14:textId="77777777" w:rsidR="00123631" w:rsidRDefault="00123631" w:rsidP="00220D03"/>
    <w:p w14:paraId="45B1CE6B" w14:textId="77777777" w:rsidR="00BD0083" w:rsidRDefault="00BD0083" w:rsidP="00220D03"/>
    <w:p w14:paraId="5148B38A" w14:textId="77777777" w:rsidR="00BD0083" w:rsidRDefault="00BD0083" w:rsidP="00220D03"/>
    <w:p w14:paraId="6D1C98B6" w14:textId="77777777" w:rsidR="00BD0083" w:rsidRDefault="00BD0083" w:rsidP="00220D03"/>
    <w:p w14:paraId="7D1B6750" w14:textId="77777777" w:rsidR="00BD0083" w:rsidRDefault="00BD0083" w:rsidP="00220D03"/>
    <w:p w14:paraId="1F57692B" w14:textId="77777777" w:rsidR="00BD0083" w:rsidRDefault="00BD0083" w:rsidP="00220D03"/>
    <w:p w14:paraId="776A48E5" w14:textId="77777777" w:rsidR="00BD0083" w:rsidRDefault="00BD0083" w:rsidP="00220D03"/>
    <w:p w14:paraId="437B74D3" w14:textId="77777777" w:rsidR="00BD0083" w:rsidRDefault="00BD0083" w:rsidP="00220D03"/>
    <w:p w14:paraId="723D9166" w14:textId="77777777" w:rsidR="00123631" w:rsidRDefault="00123631" w:rsidP="00123631">
      <w:pPr>
        <w:pStyle w:val="Subtitle"/>
      </w:pPr>
    </w:p>
    <w:p w14:paraId="3EFFF296" w14:textId="62193727" w:rsidR="00123631" w:rsidRPr="00123631" w:rsidRDefault="000660E9" w:rsidP="00123631">
      <w:pPr>
        <w:pStyle w:val="Subtitle"/>
        <w:rPr>
          <w:b/>
        </w:rPr>
      </w:pPr>
      <w:r>
        <w:rPr>
          <w:b/>
        </w:rPr>
        <w:t>Medium Voltage Cables</w:t>
      </w:r>
    </w:p>
    <w:p w14:paraId="7C0A3A22" w14:textId="57E40265" w:rsidR="00BD0083" w:rsidRDefault="0089013D" w:rsidP="00F05A5A">
      <w:pPr>
        <w:pStyle w:val="Subtitle"/>
        <w:rPr>
          <w:ins w:id="2" w:author="Reception [2]" w:date="2020-09-17T09:18:00Z"/>
        </w:rPr>
      </w:pPr>
      <w:r>
        <w:t xml:space="preserve">Project Number </w:t>
      </w:r>
      <w:r w:rsidR="0071609A">
        <w:t>20</w:t>
      </w:r>
      <w:r w:rsidR="002E5D1A">
        <w:t>_D</w:t>
      </w:r>
      <w:r w:rsidR="0071609A">
        <w:t>0</w:t>
      </w:r>
      <w:ins w:id="3" w:author="Reception" w:date="2020-08-18T09:59:00Z">
        <w:r w:rsidR="004F2552">
          <w:t>65</w:t>
        </w:r>
      </w:ins>
      <w:del w:id="4" w:author="Reception" w:date="2020-08-18T09:59:00Z">
        <w:r w:rsidR="0071609A" w:rsidDel="004F2552">
          <w:delText>27</w:delText>
        </w:r>
      </w:del>
    </w:p>
    <w:p w14:paraId="613CC3DE" w14:textId="5D2EA25B" w:rsidR="00DB509E" w:rsidRPr="00A35FB5" w:rsidRDefault="00DB509E" w:rsidP="00DB509E">
      <w:pPr>
        <w:pStyle w:val="Subtitle"/>
      </w:pPr>
      <w:ins w:id="5" w:author="Reception [2]" w:date="2020-09-17T09:18:00Z">
        <w:r w:rsidRPr="00DB509E">
          <w:t>Document Number WAW02-E-SP-002</w:t>
        </w:r>
      </w:ins>
    </w:p>
    <w:p w14:paraId="26CF78AB" w14:textId="17FDE9DF" w:rsidR="004B778C" w:rsidRDefault="008149B0" w:rsidP="00F05A5A">
      <w:pPr>
        <w:pStyle w:val="Subtitle"/>
      </w:pPr>
      <w:del w:id="6" w:author="Reception [2]" w:date="2020-09-25T13:08:00Z">
        <w:r w:rsidDel="008D248F">
          <w:delText xml:space="preserve">Issue </w:delText>
        </w:r>
      </w:del>
      <w:ins w:id="7" w:author="Reception" w:date="2020-08-18T09:59:00Z">
        <w:del w:id="8" w:author="Nico Brits" w:date="2020-09-21T14:43:00Z">
          <w:r w:rsidR="004F2552" w:rsidDel="00B357CF">
            <w:delText>5</w:delText>
          </w:r>
        </w:del>
      </w:ins>
      <w:del w:id="9" w:author="Nico Brits" w:date="2020-09-21T14:43:00Z">
        <w:r w:rsidR="003E3164" w:rsidDel="00B357CF">
          <w:delText>9</w:delText>
        </w:r>
        <w:r w:rsidR="00504644" w:rsidDel="00B357CF">
          <w:delText>0</w:delText>
        </w:r>
      </w:del>
      <w:ins w:id="10" w:author="Nico Brits" w:date="2020-09-21T14:43:00Z">
        <w:del w:id="11" w:author="Reception [2]" w:date="2020-09-25T13:08:00Z">
          <w:r w:rsidR="00B357CF" w:rsidDel="008D248F">
            <w:delText>90</w:delText>
          </w:r>
        </w:del>
      </w:ins>
      <w:del w:id="12" w:author="Reception [2]" w:date="2020-09-25T13:08:00Z">
        <w:r w:rsidR="00504644" w:rsidDel="008D248F">
          <w:delText>% Review</w:delText>
        </w:r>
      </w:del>
      <w:ins w:id="13" w:author="Reception [2]" w:date="2020-09-25T13:08:00Z">
        <w:r w:rsidR="008D248F">
          <w:t>IFC Issue</w:t>
        </w:r>
      </w:ins>
    </w:p>
    <w:p w14:paraId="54E814E2" w14:textId="4646E3BE" w:rsidR="00F05A5A" w:rsidRPr="00F05A5A" w:rsidRDefault="008D248F" w:rsidP="00F05A5A">
      <w:pPr>
        <w:pStyle w:val="Subtitle"/>
      </w:pPr>
      <w:ins w:id="14" w:author="Reception [2]" w:date="2020-09-25T13:08:00Z">
        <w:r>
          <w:t>Oc</w:t>
        </w:r>
      </w:ins>
      <w:ins w:id="15" w:author="Reception [2]" w:date="2020-09-25T13:09:00Z">
        <w:r>
          <w:t>t</w:t>
        </w:r>
      </w:ins>
      <w:ins w:id="16" w:author="Reception" w:date="2020-08-18T09:59:00Z">
        <w:del w:id="17" w:author="Reception [2]" w:date="2020-09-25T13:08:00Z">
          <w:r w:rsidR="004F2552" w:rsidDel="008D248F">
            <w:delText>Aug</w:delText>
          </w:r>
        </w:del>
      </w:ins>
      <w:del w:id="18" w:author="Reception" w:date="2020-08-18T09:59:00Z">
        <w:r w:rsidR="00BE28C8" w:rsidDel="004F2552">
          <w:delText>Ju</w:delText>
        </w:r>
        <w:r w:rsidR="003E3164" w:rsidDel="004F2552">
          <w:delText>ly</w:delText>
        </w:r>
      </w:del>
      <w:r w:rsidR="00BE28C8">
        <w:t xml:space="preserve"> </w:t>
      </w:r>
      <w:r w:rsidR="0042553B">
        <w:t>20</w:t>
      </w:r>
      <w:r w:rsidR="002E5D1A">
        <w:t>20</w:t>
      </w:r>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5A431C35" w14:textId="77777777" w:rsidTr="00BF3555">
        <w:tc>
          <w:tcPr>
            <w:tcW w:w="9309" w:type="dxa"/>
            <w:gridSpan w:val="7"/>
          </w:tcPr>
          <w:p w14:paraId="66760FA5" w14:textId="77777777" w:rsidR="00F05A5A" w:rsidRPr="00F05A5A" w:rsidRDefault="00BD0083" w:rsidP="00F05A5A">
            <w:pPr>
              <w:rPr>
                <w:lang w:val="en-GB"/>
              </w:rPr>
            </w:pPr>
            <w:r>
              <w:br w:type="page"/>
            </w:r>
          </w:p>
        </w:tc>
      </w:tr>
      <w:tr w:rsidR="00F05A5A" w:rsidRPr="00F05A5A" w14:paraId="5A58D4A2" w14:textId="77777777" w:rsidTr="00BF3555">
        <w:tc>
          <w:tcPr>
            <w:tcW w:w="9309" w:type="dxa"/>
            <w:gridSpan w:val="7"/>
          </w:tcPr>
          <w:p w14:paraId="5B9E1357" w14:textId="77777777" w:rsidR="00F05A5A" w:rsidRPr="00F05A5A" w:rsidRDefault="00F05A5A" w:rsidP="00F05A5A">
            <w:pPr>
              <w:rPr>
                <w:lang w:val="en-GB"/>
              </w:rPr>
            </w:pPr>
          </w:p>
        </w:tc>
      </w:tr>
      <w:tr w:rsidR="00F05A5A" w:rsidRPr="00F05A5A" w14:paraId="2D77EB83" w14:textId="77777777" w:rsidTr="00BF3555">
        <w:tc>
          <w:tcPr>
            <w:tcW w:w="9309" w:type="dxa"/>
            <w:gridSpan w:val="7"/>
          </w:tcPr>
          <w:p w14:paraId="1CE23780" w14:textId="77777777" w:rsidR="00F05A5A" w:rsidRPr="00F05A5A" w:rsidRDefault="00F05A5A" w:rsidP="00F05A5A">
            <w:pPr>
              <w:rPr>
                <w:lang w:val="en-GB"/>
              </w:rPr>
            </w:pPr>
          </w:p>
        </w:tc>
      </w:tr>
      <w:tr w:rsidR="00F05A5A" w:rsidRPr="00F05A5A" w14:paraId="58F7DDF3" w14:textId="77777777" w:rsidTr="00BF3555">
        <w:tc>
          <w:tcPr>
            <w:tcW w:w="9309" w:type="dxa"/>
            <w:gridSpan w:val="7"/>
          </w:tcPr>
          <w:p w14:paraId="6C92DB67" w14:textId="77777777" w:rsidR="00F05A5A" w:rsidRPr="00F05A5A" w:rsidRDefault="00F05A5A" w:rsidP="00F05A5A">
            <w:pPr>
              <w:rPr>
                <w:lang w:val="en-GB"/>
              </w:rPr>
            </w:pPr>
          </w:p>
        </w:tc>
      </w:tr>
      <w:tr w:rsidR="00F05A5A" w:rsidRPr="00F05A5A" w14:paraId="0B3E6242" w14:textId="77777777" w:rsidTr="00BF3555">
        <w:tc>
          <w:tcPr>
            <w:tcW w:w="9309" w:type="dxa"/>
            <w:gridSpan w:val="7"/>
          </w:tcPr>
          <w:p w14:paraId="380AA3E5" w14:textId="77777777" w:rsidR="00F05A5A" w:rsidRPr="00F05A5A" w:rsidRDefault="00F05A5A" w:rsidP="00F05A5A">
            <w:pPr>
              <w:rPr>
                <w:lang w:val="en-GB"/>
              </w:rPr>
            </w:pPr>
          </w:p>
        </w:tc>
      </w:tr>
      <w:tr w:rsidR="00123631" w:rsidRPr="00F05A5A" w14:paraId="0178565E" w14:textId="77777777" w:rsidTr="00BF3555">
        <w:tc>
          <w:tcPr>
            <w:tcW w:w="9309" w:type="dxa"/>
            <w:gridSpan w:val="7"/>
          </w:tcPr>
          <w:p w14:paraId="4EFAAAD4" w14:textId="5E423F13" w:rsidR="00123631" w:rsidRPr="007F1697" w:rsidRDefault="0071609A" w:rsidP="007F1697">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Microsoft </w:t>
            </w:r>
            <w:del w:id="19" w:author="Reception" w:date="2020-08-18T10:01:00Z">
              <w:r w:rsidDel="004F2552">
                <w:rPr>
                  <w:rFonts w:eastAsiaTheme="majorEastAsia" w:cstheme="majorBidi"/>
                  <w:noProof/>
                  <w:color w:val="104533"/>
                  <w:spacing w:val="-10"/>
                  <w:kern w:val="28"/>
                  <w:sz w:val="48"/>
                  <w:szCs w:val="56"/>
                  <w:lang w:eastAsia="en-IE"/>
                </w:rPr>
                <w:delText>DUB13</w:delText>
              </w:r>
            </w:del>
            <w:ins w:id="20" w:author="Reception" w:date="2020-08-18T10:01:00Z">
              <w:r w:rsidR="004F2552">
                <w:rPr>
                  <w:rFonts w:eastAsiaTheme="majorEastAsia" w:cstheme="majorBidi"/>
                  <w:noProof/>
                  <w:color w:val="104533"/>
                  <w:spacing w:val="-10"/>
                  <w:kern w:val="28"/>
                  <w:sz w:val="48"/>
                  <w:szCs w:val="56"/>
                  <w:lang w:eastAsia="en-IE"/>
                </w:rPr>
                <w:t>WAW02</w:t>
              </w:r>
            </w:ins>
          </w:p>
        </w:tc>
      </w:tr>
      <w:tr w:rsidR="00123631" w:rsidRPr="00F05A5A" w14:paraId="18BD5F22" w14:textId="77777777" w:rsidTr="00BF3555">
        <w:tc>
          <w:tcPr>
            <w:tcW w:w="9309" w:type="dxa"/>
            <w:gridSpan w:val="7"/>
          </w:tcPr>
          <w:p w14:paraId="00961557" w14:textId="3ED7D366" w:rsidR="00123631" w:rsidRDefault="00EB0E6F" w:rsidP="00123631">
            <w:pPr>
              <w:pStyle w:val="Title"/>
            </w:pPr>
            <w:r>
              <w:t>Medium Voltage Cables</w:t>
            </w:r>
          </w:p>
        </w:tc>
      </w:tr>
      <w:tr w:rsidR="00F05A5A" w:rsidRPr="00F05A5A" w14:paraId="3536DBFA" w14:textId="77777777" w:rsidTr="00BF3555">
        <w:tc>
          <w:tcPr>
            <w:tcW w:w="9309" w:type="dxa"/>
            <w:gridSpan w:val="7"/>
          </w:tcPr>
          <w:p w14:paraId="33F766FE" w14:textId="77777777" w:rsidR="00F05A5A" w:rsidRPr="00F05A5A" w:rsidRDefault="00F05A5A" w:rsidP="00F05A5A">
            <w:pPr>
              <w:rPr>
                <w:lang w:val="en-GB"/>
              </w:rPr>
            </w:pPr>
          </w:p>
        </w:tc>
      </w:tr>
      <w:tr w:rsidR="00F05A5A" w:rsidRPr="00F05A5A" w14:paraId="218572B4" w14:textId="77777777" w:rsidTr="00BF3555">
        <w:tc>
          <w:tcPr>
            <w:tcW w:w="9309" w:type="dxa"/>
            <w:gridSpan w:val="7"/>
          </w:tcPr>
          <w:p w14:paraId="14A1E2C6" w14:textId="77777777" w:rsidR="00F05A5A" w:rsidRPr="00F05A5A" w:rsidRDefault="00F05A5A" w:rsidP="00F05A5A">
            <w:pPr>
              <w:rPr>
                <w:lang w:val="en-GB"/>
              </w:rPr>
            </w:pPr>
          </w:p>
        </w:tc>
      </w:tr>
      <w:tr w:rsidR="00123631" w:rsidRPr="00F05A5A" w14:paraId="4E2BD07C" w14:textId="77777777" w:rsidTr="00231FA3">
        <w:trPr>
          <w:trHeight w:val="735"/>
        </w:trPr>
        <w:tc>
          <w:tcPr>
            <w:tcW w:w="9309" w:type="dxa"/>
            <w:gridSpan w:val="7"/>
          </w:tcPr>
          <w:p w14:paraId="413CA251" w14:textId="7F0CDFC5" w:rsidR="006E5BA7" w:rsidRPr="006E5BA7" w:rsidRDefault="006E5BA7" w:rsidP="006E5BA7"/>
        </w:tc>
      </w:tr>
      <w:tr w:rsidR="00123631" w:rsidRPr="00F05A5A" w14:paraId="0806C619" w14:textId="77777777" w:rsidTr="004B778C">
        <w:trPr>
          <w:trHeight w:val="80"/>
        </w:trPr>
        <w:tc>
          <w:tcPr>
            <w:tcW w:w="9309" w:type="dxa"/>
            <w:gridSpan w:val="7"/>
          </w:tcPr>
          <w:p w14:paraId="01E9F91F" w14:textId="30AF41FD" w:rsidR="00123631" w:rsidRPr="001C4C39" w:rsidRDefault="004B778C" w:rsidP="00123631">
            <w:pPr>
              <w:pStyle w:val="Subtitle"/>
              <w:rPr>
                <w:bCs/>
              </w:rPr>
            </w:pPr>
            <w:r w:rsidRPr="001C4C39">
              <w:rPr>
                <w:bCs/>
              </w:rPr>
              <w:t xml:space="preserve">Project Number </w:t>
            </w:r>
            <w:r w:rsidR="0071609A" w:rsidRPr="001C4C39">
              <w:rPr>
                <w:bCs/>
              </w:rPr>
              <w:t>20</w:t>
            </w:r>
            <w:r w:rsidR="00772EE9" w:rsidRPr="001C4C39">
              <w:rPr>
                <w:bCs/>
              </w:rPr>
              <w:t>_D</w:t>
            </w:r>
            <w:r w:rsidR="0071609A" w:rsidRPr="001C4C39">
              <w:rPr>
                <w:bCs/>
              </w:rPr>
              <w:t>0</w:t>
            </w:r>
            <w:ins w:id="21" w:author="Reception" w:date="2020-08-18T09:59:00Z">
              <w:r w:rsidR="004F2552">
                <w:rPr>
                  <w:bCs/>
                </w:rPr>
                <w:t>65</w:t>
              </w:r>
            </w:ins>
            <w:del w:id="22" w:author="Reception" w:date="2020-08-18T09:59:00Z">
              <w:r w:rsidR="0071609A" w:rsidRPr="001C4C39" w:rsidDel="004F2552">
                <w:rPr>
                  <w:bCs/>
                </w:rPr>
                <w:delText>27</w:delText>
              </w:r>
            </w:del>
          </w:p>
        </w:tc>
      </w:tr>
      <w:tr w:rsidR="00123631" w:rsidRPr="00F05A5A" w14:paraId="6A058569" w14:textId="77777777" w:rsidTr="00BF3555">
        <w:tc>
          <w:tcPr>
            <w:tcW w:w="9309" w:type="dxa"/>
            <w:gridSpan w:val="7"/>
          </w:tcPr>
          <w:p w14:paraId="06EA6A88" w14:textId="0247EC59" w:rsidR="00123631" w:rsidRPr="00265A99" w:rsidRDefault="00DB509E" w:rsidP="00123631">
            <w:pPr>
              <w:pStyle w:val="Subtitle"/>
            </w:pPr>
            <w:bookmarkStart w:id="23" w:name="_Hlk51226722"/>
            <w:ins w:id="24" w:author="Reception [2]" w:date="2020-09-17T09:17:00Z">
              <w:r>
                <w:t>Document Number WAW02-E-SP-002</w:t>
              </w:r>
            </w:ins>
            <w:bookmarkEnd w:id="23"/>
          </w:p>
        </w:tc>
      </w:tr>
      <w:tr w:rsidR="00123631" w:rsidRPr="00F05A5A" w14:paraId="455BB091" w14:textId="77777777" w:rsidTr="00BF3555">
        <w:tc>
          <w:tcPr>
            <w:tcW w:w="9309" w:type="dxa"/>
            <w:gridSpan w:val="7"/>
          </w:tcPr>
          <w:p w14:paraId="70DC0FEB" w14:textId="77777777" w:rsidR="00123631" w:rsidRDefault="00123631" w:rsidP="00123631">
            <w:pPr>
              <w:pStyle w:val="Subtitle"/>
            </w:pPr>
          </w:p>
        </w:tc>
      </w:tr>
      <w:tr w:rsidR="00F05A5A" w:rsidRPr="00F05A5A" w14:paraId="106CF86B" w14:textId="77777777" w:rsidTr="00BF3555">
        <w:tc>
          <w:tcPr>
            <w:tcW w:w="9309" w:type="dxa"/>
            <w:gridSpan w:val="7"/>
          </w:tcPr>
          <w:p w14:paraId="699190CD" w14:textId="77777777" w:rsidR="00F05A5A" w:rsidRPr="00F05A5A" w:rsidRDefault="00F05A5A" w:rsidP="00F05A5A">
            <w:pPr>
              <w:rPr>
                <w:lang w:val="en-GB"/>
              </w:rPr>
            </w:pPr>
          </w:p>
        </w:tc>
      </w:tr>
      <w:tr w:rsidR="00F05A5A" w:rsidRPr="00F05A5A" w14:paraId="1B3B536F" w14:textId="77777777" w:rsidTr="003D7E0A">
        <w:tc>
          <w:tcPr>
            <w:tcW w:w="9309" w:type="dxa"/>
            <w:gridSpan w:val="7"/>
            <w:tcBorders>
              <w:bottom w:val="single" w:sz="4" w:space="0" w:color="595959" w:themeColor="text1" w:themeTint="A6"/>
            </w:tcBorders>
          </w:tcPr>
          <w:p w14:paraId="3F82E295" w14:textId="77777777" w:rsidR="00F05A5A" w:rsidRPr="00F05A5A" w:rsidRDefault="00F05A5A" w:rsidP="00F05A5A">
            <w:pPr>
              <w:rPr>
                <w:lang w:val="en-GB"/>
              </w:rPr>
            </w:pPr>
          </w:p>
        </w:tc>
      </w:tr>
      <w:tr w:rsidR="00F05A5A" w:rsidRPr="00F05A5A" w14:paraId="6D9F6FDD"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DFC92FA"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74AD462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935278"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6CF8FB2" w14:textId="2FDC9323" w:rsidR="00F05A5A" w:rsidRPr="00F05A5A" w:rsidRDefault="008D248F" w:rsidP="00F05A5A">
            <w:pPr>
              <w:spacing w:before="60" w:after="60"/>
              <w:jc w:val="left"/>
              <w:rPr>
                <w:sz w:val="16"/>
                <w:lang w:val="en-GB"/>
              </w:rPr>
            </w:pPr>
            <w:ins w:id="25" w:author="Reception [2]" w:date="2020-09-25T13:09:00Z">
              <w:r>
                <w:rPr>
                  <w:sz w:val="16"/>
                  <w:lang w:val="en-GB"/>
                </w:rPr>
                <w:t>0</w:t>
              </w:r>
            </w:ins>
            <w:ins w:id="26" w:author="Nico Brits" w:date="2020-10-31T20:50:00Z">
              <w:r w:rsidR="00C54721">
                <w:rPr>
                  <w:sz w:val="16"/>
                  <w:lang w:val="en-GB"/>
                </w:rPr>
                <w:t>4</w:t>
              </w:r>
            </w:ins>
            <w:ins w:id="27" w:author="Reception [2]" w:date="2020-09-25T13:09:00Z">
              <w:del w:id="28" w:author="Nico Brits" w:date="2020-10-31T20:50:00Z">
                <w:r w:rsidDel="00C54721">
                  <w:rPr>
                    <w:sz w:val="16"/>
                    <w:lang w:val="en-GB"/>
                  </w:rPr>
                  <w:delText>3</w:delText>
                </w:r>
              </w:del>
            </w:ins>
            <w:ins w:id="29" w:author="Reception" w:date="2020-08-18T09:59:00Z">
              <w:del w:id="30" w:author="Reception [2]" w:date="2020-09-25T13:09:00Z">
                <w:r w:rsidR="004F2552" w:rsidDel="008D248F">
                  <w:rPr>
                    <w:sz w:val="16"/>
                    <w:lang w:val="en-GB"/>
                  </w:rPr>
                  <w:delText>Rev</w:delText>
                </w:r>
              </w:del>
            </w:ins>
            <w:ins w:id="31" w:author="Nico Brits" w:date="2020-09-21T14:44:00Z">
              <w:del w:id="32" w:author="Reception [2]" w:date="2020-09-25T13:09:00Z">
                <w:r w:rsidR="00B357CF" w:rsidDel="008D248F">
                  <w:rPr>
                    <w:sz w:val="16"/>
                    <w:lang w:val="en-GB"/>
                  </w:rPr>
                  <w:delText>2</w:delText>
                </w:r>
              </w:del>
            </w:ins>
            <w:ins w:id="33" w:author="Reception" w:date="2020-08-18T09:59:00Z">
              <w:del w:id="34" w:author="Nico Brits" w:date="2020-09-21T14:44:00Z">
                <w:r w:rsidR="004F2552" w:rsidDel="00B357CF">
                  <w:rPr>
                    <w:sz w:val="16"/>
                    <w:lang w:val="en-GB"/>
                  </w:rPr>
                  <w:delText>1</w:delText>
                </w:r>
              </w:del>
            </w:ins>
            <w:del w:id="35" w:author="Reception" w:date="2020-08-18T09:59:00Z">
              <w:r w:rsidR="00BE28C8" w:rsidDel="004F2552">
                <w:rPr>
                  <w:sz w:val="16"/>
                  <w:lang w:val="en-GB"/>
                </w:rPr>
                <w:delText>1</w:delText>
              </w:r>
            </w:del>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3C89228" w14:textId="77777777" w:rsidR="00F05A5A" w:rsidRPr="00F05A5A" w:rsidRDefault="00F05A5A" w:rsidP="00F05A5A">
            <w:pPr>
              <w:spacing w:before="60" w:after="60"/>
              <w:jc w:val="left"/>
              <w:rPr>
                <w:sz w:val="16"/>
                <w:lang w:val="en-GB"/>
              </w:rPr>
            </w:pPr>
            <w:r w:rsidRPr="00F05A5A">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09BD0FE" w14:textId="26C1CB54" w:rsidR="00F05A5A" w:rsidRPr="00C90F84" w:rsidRDefault="004F2552" w:rsidP="00AF5355">
            <w:pPr>
              <w:spacing w:before="60" w:after="60"/>
              <w:jc w:val="left"/>
              <w:rPr>
                <w:sz w:val="16"/>
                <w:highlight w:val="yellow"/>
                <w:lang w:val="en-GB"/>
              </w:rPr>
            </w:pPr>
            <w:ins w:id="36" w:author="Reception" w:date="2020-08-18T10:00:00Z">
              <w:del w:id="37" w:author="Nico Brits" w:date="2020-09-21T14:46:00Z">
                <w:r w:rsidDel="00B357CF">
                  <w:rPr>
                    <w:sz w:val="16"/>
                    <w:lang w:val="en-GB"/>
                  </w:rPr>
                  <w:delText>17/08/</w:delText>
                </w:r>
              </w:del>
            </w:ins>
            <w:del w:id="38" w:author="Nico Brits" w:date="2020-09-21T14:46:00Z">
              <w:r w:rsidR="00BE28C8" w:rsidDel="00B357CF">
                <w:rPr>
                  <w:sz w:val="16"/>
                  <w:lang w:val="en-GB"/>
                </w:rPr>
                <w:delText>24</w:delText>
              </w:r>
              <w:r w:rsidR="00BE28C8" w:rsidRPr="00BE28C8" w:rsidDel="00B357CF">
                <w:rPr>
                  <w:sz w:val="16"/>
                  <w:vertAlign w:val="superscript"/>
                  <w:lang w:val="en-GB"/>
                </w:rPr>
                <w:delText>th</w:delText>
              </w:r>
              <w:r w:rsidR="00BE28C8" w:rsidDel="00B357CF">
                <w:rPr>
                  <w:sz w:val="16"/>
                  <w:lang w:val="en-GB"/>
                </w:rPr>
                <w:delText xml:space="preserve"> J</w:delText>
              </w:r>
            </w:del>
            <w:ins w:id="39" w:author="Nico Brits" w:date="2020-10-31T20:50:00Z">
              <w:r w:rsidR="00C54721">
                <w:rPr>
                  <w:sz w:val="16"/>
                  <w:lang w:val="en-GB"/>
                </w:rPr>
                <w:t>30</w:t>
              </w:r>
            </w:ins>
            <w:ins w:id="40" w:author="Reception [2]" w:date="2020-09-25T13:09:00Z">
              <w:del w:id="41" w:author="Nico Brits" w:date="2020-10-31T20:50:00Z">
                <w:r w:rsidR="008D248F" w:rsidDel="00C54721">
                  <w:rPr>
                    <w:sz w:val="16"/>
                    <w:lang w:val="en-GB"/>
                  </w:rPr>
                  <w:delText>02</w:delText>
                </w:r>
              </w:del>
              <w:r w:rsidR="008D248F">
                <w:rPr>
                  <w:sz w:val="16"/>
                  <w:lang w:val="en-GB"/>
                </w:rPr>
                <w:t>/10/2020</w:t>
              </w:r>
            </w:ins>
            <w:del w:id="42" w:author="Nico Brits" w:date="2020-09-21T14:46:00Z">
              <w:r w:rsidR="00BE28C8" w:rsidDel="00B357CF">
                <w:rPr>
                  <w:sz w:val="16"/>
                  <w:lang w:val="en-GB"/>
                </w:rPr>
                <w:delText>u</w:delText>
              </w:r>
              <w:r w:rsidR="003E3164" w:rsidDel="00B357CF">
                <w:rPr>
                  <w:sz w:val="16"/>
                  <w:lang w:val="en-GB"/>
                </w:rPr>
                <w:delText>ly</w:delText>
              </w:r>
              <w:r w:rsidR="006B19A0" w:rsidRPr="006B19A0" w:rsidDel="00B357CF">
                <w:rPr>
                  <w:sz w:val="16"/>
                  <w:lang w:val="en-GB"/>
                </w:rPr>
                <w:delText xml:space="preserve"> 2020</w:delText>
              </w:r>
            </w:del>
            <w:ins w:id="43" w:author="Nico Brits" w:date="2020-09-21T14:46:00Z">
              <w:del w:id="44" w:author="Reception [2]" w:date="2020-09-25T13:09:00Z">
                <w:r w:rsidR="00B357CF" w:rsidDel="008D248F">
                  <w:rPr>
                    <w:sz w:val="16"/>
                    <w:lang w:val="en-GB"/>
                  </w:rPr>
                  <w:delText>21</w:delText>
                </w:r>
                <w:r w:rsidR="00B357CF" w:rsidRPr="00B357CF" w:rsidDel="008D248F">
                  <w:rPr>
                    <w:sz w:val="16"/>
                    <w:vertAlign w:val="superscript"/>
                    <w:lang w:val="en-GB"/>
                    <w:rPrChange w:id="45" w:author="Nico Brits" w:date="2020-09-21T14:46:00Z">
                      <w:rPr>
                        <w:sz w:val="16"/>
                        <w:lang w:val="en-GB"/>
                      </w:rPr>
                    </w:rPrChange>
                  </w:rPr>
                  <w:delText>st</w:delText>
                </w:r>
                <w:r w:rsidR="00B357CF" w:rsidDel="008D248F">
                  <w:rPr>
                    <w:sz w:val="16"/>
                    <w:lang w:val="en-GB"/>
                  </w:rPr>
                  <w:delText xml:space="preserve"> September 20</w:delText>
                </w:r>
              </w:del>
            </w:ins>
            <w:ins w:id="46" w:author="Nico Brits" w:date="2020-09-21T14:47:00Z">
              <w:del w:id="47" w:author="Reception [2]" w:date="2020-09-25T13:09:00Z">
                <w:r w:rsidR="00B357CF" w:rsidDel="008D248F">
                  <w:rPr>
                    <w:sz w:val="16"/>
                    <w:lang w:val="en-GB"/>
                  </w:rPr>
                  <w:delText>20</w:delText>
                </w:r>
              </w:del>
            </w:ins>
          </w:p>
        </w:tc>
      </w:tr>
      <w:tr w:rsidR="00F05A5A" w:rsidRPr="00F05A5A" w14:paraId="26BABF1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66A75D5"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D373C07"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B06B59B"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B71C5B7" w14:textId="77777777" w:rsidR="00F05A5A" w:rsidRPr="00F05A5A" w:rsidRDefault="00F05A5A" w:rsidP="00F05A5A">
            <w:pPr>
              <w:spacing w:before="60" w:after="60"/>
              <w:jc w:val="left"/>
              <w:rPr>
                <w:sz w:val="16"/>
                <w:lang w:val="en-GB"/>
              </w:rPr>
            </w:pPr>
            <w:r w:rsidRPr="00F05A5A">
              <w:rPr>
                <w:sz w:val="16"/>
                <w:lang w:val="en-GB"/>
              </w:rPr>
              <w:t>Reason For Issue:</w:t>
            </w:r>
          </w:p>
        </w:tc>
      </w:tr>
      <w:tr w:rsidR="00F05A5A" w:rsidRPr="00F05A5A" w14:paraId="412B1923"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542C03B"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CD58B92" w14:textId="59375F51" w:rsidR="00F05A5A" w:rsidRPr="00231FA3" w:rsidRDefault="0042553B" w:rsidP="00AF5355">
            <w:pPr>
              <w:spacing w:before="60" w:after="60"/>
              <w:jc w:val="left"/>
              <w:rPr>
                <w:sz w:val="16"/>
                <w:lang w:val="en-GB"/>
              </w:rPr>
            </w:pPr>
            <w:del w:id="48" w:author="Nico Brits" w:date="2020-09-21T14:47:00Z">
              <w:r w:rsidDel="00B357CF">
                <w:rPr>
                  <w:sz w:val="16"/>
                  <w:lang w:val="en-GB"/>
                </w:rPr>
                <w:delText>Jordan McDonnell</w:delText>
              </w:r>
            </w:del>
            <w:ins w:id="49" w:author="Reception [2]" w:date="2020-08-18T15:56:00Z">
              <w:del w:id="50" w:author="Nico Brits" w:date="2020-09-21T14:47:00Z">
                <w:r w:rsidR="00165EB4" w:rsidDel="00B357CF">
                  <w:rPr>
                    <w:sz w:val="16"/>
                    <w:lang w:val="en-GB"/>
                  </w:rPr>
                  <w:delText>John Clarke</w:delText>
                </w:r>
              </w:del>
            </w:ins>
            <w:ins w:id="51" w:author="Nico Brits" w:date="2020-09-21T14:47:00Z">
              <w:r w:rsidR="00B357CF">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7584EB6" w14:textId="40CB4CB8" w:rsidR="00F05A5A" w:rsidRPr="00231FA3" w:rsidRDefault="00FC2BE6" w:rsidP="00F05A5A">
            <w:pPr>
              <w:spacing w:before="60" w:after="60"/>
              <w:jc w:val="left"/>
              <w:rPr>
                <w:sz w:val="16"/>
                <w:lang w:val="en-GB"/>
              </w:rPr>
            </w:pPr>
            <w:del w:id="52" w:author="Nico Brits" w:date="2020-09-21T14:47:00Z">
              <w:r w:rsidDel="00B357CF">
                <w:rPr>
                  <w:sz w:val="16"/>
                  <w:lang w:val="en-GB"/>
                </w:rPr>
                <w:delText>James Gillic</w:delText>
              </w:r>
            </w:del>
            <w:ins w:id="53" w:author="Reception [2]" w:date="2020-08-18T15:56:00Z">
              <w:del w:id="54" w:author="Nico Brits" w:date="2020-09-21T14:47:00Z">
                <w:r w:rsidR="00165EB4" w:rsidDel="00B357CF">
                  <w:rPr>
                    <w:sz w:val="16"/>
                    <w:lang w:val="en-GB"/>
                  </w:rPr>
                  <w:delText>Gary O’Kee</w:delText>
                </w:r>
              </w:del>
            </w:ins>
            <w:ins w:id="55" w:author="Reception [2]" w:date="2020-08-18T15:57:00Z">
              <w:del w:id="56" w:author="Nico Brits" w:date="2020-09-21T14:47:00Z">
                <w:r w:rsidR="00165EB4" w:rsidDel="00B357CF">
                  <w:rPr>
                    <w:sz w:val="16"/>
                    <w:lang w:val="en-GB"/>
                  </w:rPr>
                  <w:delText>fe</w:delText>
                </w:r>
              </w:del>
            </w:ins>
            <w:ins w:id="57" w:author="Nico Brits" w:date="2020-09-21T14:47:00Z">
              <w:r w:rsidR="00B357CF">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D05A75" w14:textId="66AE0D2D" w:rsidR="00F05A5A" w:rsidRPr="00231FA3" w:rsidRDefault="008D248F" w:rsidP="00F05A5A">
            <w:pPr>
              <w:spacing w:before="60" w:after="60"/>
              <w:jc w:val="left"/>
              <w:rPr>
                <w:sz w:val="16"/>
                <w:lang w:val="en-GB"/>
              </w:rPr>
            </w:pPr>
            <w:ins w:id="58" w:author="Reception [2]" w:date="2020-09-25T13:09:00Z">
              <w:r>
                <w:rPr>
                  <w:sz w:val="16"/>
                  <w:lang w:val="en-GB"/>
                </w:rPr>
                <w:t>IFC Issue</w:t>
              </w:r>
            </w:ins>
            <w:ins w:id="59" w:author="Reception" w:date="2020-08-18T10:00:00Z">
              <w:del w:id="60" w:author="Nico Brits" w:date="2020-09-21T14:44:00Z">
                <w:r w:rsidR="004F2552" w:rsidDel="00B357CF">
                  <w:rPr>
                    <w:sz w:val="16"/>
                    <w:lang w:val="en-GB"/>
                  </w:rPr>
                  <w:delText>5</w:delText>
                </w:r>
              </w:del>
            </w:ins>
            <w:del w:id="61" w:author="Nico Brits" w:date="2020-09-21T14:44:00Z">
              <w:r w:rsidR="003E3164" w:rsidDel="00B357CF">
                <w:rPr>
                  <w:sz w:val="16"/>
                  <w:lang w:val="en-GB"/>
                </w:rPr>
                <w:delText>9</w:delText>
              </w:r>
            </w:del>
            <w:ins w:id="62" w:author="Nico Brits" w:date="2020-09-21T14:44:00Z">
              <w:del w:id="63" w:author="Reception [2]" w:date="2020-09-25T13:09:00Z">
                <w:r w:rsidR="00B357CF" w:rsidDel="008D248F">
                  <w:rPr>
                    <w:sz w:val="16"/>
                    <w:lang w:val="en-GB"/>
                  </w:rPr>
                  <w:delText>90</w:delText>
                </w:r>
              </w:del>
            </w:ins>
            <w:del w:id="64" w:author="Nico Brits" w:date="2020-09-21T14:47:00Z">
              <w:r w:rsidR="00504644" w:rsidDel="00B357CF">
                <w:rPr>
                  <w:sz w:val="16"/>
                  <w:lang w:val="en-GB"/>
                </w:rPr>
                <w:delText>0</w:delText>
              </w:r>
            </w:del>
            <w:del w:id="65" w:author="Reception [2]" w:date="2020-09-25T13:09:00Z">
              <w:r w:rsidR="00504644" w:rsidDel="008D248F">
                <w:rPr>
                  <w:sz w:val="16"/>
                  <w:lang w:val="en-GB"/>
                </w:rPr>
                <w:delText>% Review</w:delText>
              </w:r>
            </w:del>
          </w:p>
        </w:tc>
      </w:tr>
      <w:tr w:rsidR="00F05A5A" w:rsidRPr="00F05A5A" w14:paraId="45EEF6F8" w14:textId="77777777" w:rsidTr="003D7E0A">
        <w:tc>
          <w:tcPr>
            <w:tcW w:w="9309" w:type="dxa"/>
            <w:gridSpan w:val="7"/>
            <w:tcBorders>
              <w:top w:val="single" w:sz="4" w:space="0" w:color="595959" w:themeColor="text1" w:themeTint="A6"/>
            </w:tcBorders>
          </w:tcPr>
          <w:p w14:paraId="2D703D5D" w14:textId="77777777" w:rsidR="00F05A5A" w:rsidRPr="00F05A5A" w:rsidRDefault="00F05A5A" w:rsidP="00F05A5A">
            <w:pPr>
              <w:spacing w:before="60" w:after="60"/>
              <w:jc w:val="left"/>
              <w:rPr>
                <w:sz w:val="16"/>
                <w:lang w:val="en-GB"/>
              </w:rPr>
            </w:pPr>
          </w:p>
        </w:tc>
      </w:tr>
      <w:tr w:rsidR="00F05A5A" w:rsidRPr="00F05A5A" w14:paraId="48E52A28" w14:textId="77777777" w:rsidTr="003D7E0A">
        <w:tc>
          <w:tcPr>
            <w:tcW w:w="9309" w:type="dxa"/>
            <w:gridSpan w:val="7"/>
            <w:tcBorders>
              <w:bottom w:val="single" w:sz="4" w:space="0" w:color="595959" w:themeColor="text1" w:themeTint="A6"/>
            </w:tcBorders>
          </w:tcPr>
          <w:p w14:paraId="7B856E4B" w14:textId="77777777" w:rsidR="00F05A5A" w:rsidRPr="00F05A5A" w:rsidRDefault="00F05A5A" w:rsidP="00F05A5A">
            <w:pPr>
              <w:spacing w:before="60" w:after="60"/>
              <w:jc w:val="left"/>
              <w:rPr>
                <w:sz w:val="16"/>
                <w:lang w:val="en-GB"/>
              </w:rPr>
            </w:pPr>
          </w:p>
        </w:tc>
      </w:tr>
      <w:tr w:rsidR="00F05A5A" w:rsidRPr="00F05A5A" w14:paraId="007A6E99"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1A8F2490"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738CC4F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3F1A597"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6A9309"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B9784FA"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ED55A51"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9F693B1" w14:textId="77777777" w:rsidR="00F05A5A" w:rsidRPr="00F05A5A" w:rsidRDefault="00F05A5A" w:rsidP="00F05A5A">
            <w:pPr>
              <w:spacing w:before="60" w:after="60"/>
              <w:jc w:val="left"/>
              <w:rPr>
                <w:sz w:val="16"/>
                <w:lang w:val="en-GB"/>
              </w:rPr>
            </w:pPr>
            <w:r w:rsidRPr="00F05A5A">
              <w:rPr>
                <w:sz w:val="16"/>
                <w:lang w:val="en-GB"/>
              </w:rPr>
              <w:t>Reason For Issue:</w:t>
            </w:r>
          </w:p>
        </w:tc>
      </w:tr>
      <w:tr w:rsidR="0042553B" w:rsidRPr="00F05A5A" w14:paraId="14A71DDB"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6D257F" w14:textId="6909992A" w:rsidR="0042553B" w:rsidRPr="00F05A5A" w:rsidRDefault="003E3164" w:rsidP="0042553B">
            <w:pPr>
              <w:spacing w:before="60" w:after="60"/>
              <w:jc w:val="left"/>
              <w:rPr>
                <w:sz w:val="16"/>
                <w:lang w:val="en-GB"/>
              </w:rPr>
            </w:pPr>
            <w:del w:id="66" w:author="Nico Brits" w:date="2020-09-21T14:45:00Z">
              <w:r w:rsidDel="00B357CF">
                <w:rPr>
                  <w:sz w:val="16"/>
                  <w:lang w:val="en-GB"/>
                </w:rPr>
                <w:delText>01</w:delText>
              </w:r>
            </w:del>
            <w:ins w:id="67" w:author="Nico Brits" w:date="2020-09-21T14:45:00Z">
              <w:r w:rsidR="00B357CF">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447D63" w14:textId="7FD78D20" w:rsidR="0042553B" w:rsidRPr="00C90F84" w:rsidRDefault="003E3164" w:rsidP="0042553B">
            <w:pPr>
              <w:spacing w:before="60" w:after="60"/>
              <w:jc w:val="left"/>
              <w:rPr>
                <w:sz w:val="16"/>
                <w:highlight w:val="yellow"/>
                <w:lang w:val="en-GB"/>
              </w:rPr>
            </w:pPr>
            <w:del w:id="68" w:author="Nico Brits" w:date="2020-09-21T14:45:00Z">
              <w:r w:rsidRPr="003E3164" w:rsidDel="00B357CF">
                <w:rPr>
                  <w:sz w:val="16"/>
                  <w:lang w:val="en-GB"/>
                </w:rPr>
                <w:delText>10 June 2020</w:delText>
              </w:r>
            </w:del>
            <w:ins w:id="69" w:author="Nico Brits" w:date="2020-09-21T14:45:00Z">
              <w:r w:rsidR="00B357CF">
                <w:rPr>
                  <w:sz w:val="16"/>
                  <w:lang w:val="en-GB"/>
                </w:rPr>
                <w:t>17 August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68B095F" w14:textId="40267DA2" w:rsidR="0042553B" w:rsidRPr="00F05A5A" w:rsidRDefault="003E3164" w:rsidP="0042553B">
            <w:pPr>
              <w:spacing w:before="60" w:after="60"/>
              <w:jc w:val="left"/>
              <w:rPr>
                <w:sz w:val="16"/>
                <w:lang w:val="en-GB"/>
              </w:rPr>
            </w:pPr>
            <w:del w:id="70" w:author="Nico Brits" w:date="2020-09-21T14:45:00Z">
              <w:r w:rsidDel="00B357CF">
                <w:rPr>
                  <w:sz w:val="16"/>
                  <w:lang w:val="en-GB"/>
                </w:rPr>
                <w:delText>JG</w:delText>
              </w:r>
            </w:del>
            <w:ins w:id="71" w:author="Nico Brits" w:date="2020-09-21T14:45:00Z">
              <w:r w:rsidR="00B357CF">
                <w:rPr>
                  <w:sz w:val="16"/>
                  <w:lang w:val="en-GB"/>
                </w:rPr>
                <w:t>John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EF34327" w14:textId="7F234A4B" w:rsidR="0042553B" w:rsidRPr="00F05A5A" w:rsidRDefault="003E3164" w:rsidP="0042553B">
            <w:pPr>
              <w:spacing w:before="60" w:after="60"/>
              <w:jc w:val="left"/>
              <w:rPr>
                <w:sz w:val="16"/>
                <w:lang w:val="en-GB"/>
              </w:rPr>
            </w:pPr>
            <w:del w:id="72" w:author="Nico Brits" w:date="2020-09-21T14:46:00Z">
              <w:r w:rsidDel="00B357CF">
                <w:rPr>
                  <w:sz w:val="16"/>
                  <w:lang w:val="en-GB"/>
                </w:rPr>
                <w:delText>GOK</w:delText>
              </w:r>
            </w:del>
            <w:ins w:id="73" w:author="Nico Brits" w:date="2020-09-21T14:46:00Z">
              <w:r w:rsidR="00B357CF">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563E723" w14:textId="5BA3BD94" w:rsidR="0042553B" w:rsidRPr="00F05A5A" w:rsidRDefault="003E3164" w:rsidP="0042553B">
            <w:pPr>
              <w:spacing w:before="60" w:after="60"/>
              <w:jc w:val="left"/>
              <w:rPr>
                <w:sz w:val="16"/>
                <w:lang w:val="en-GB"/>
              </w:rPr>
            </w:pPr>
            <w:del w:id="74" w:author="Nico Brits" w:date="2020-09-21T14:46:00Z">
              <w:r w:rsidDel="00B357CF">
                <w:rPr>
                  <w:sz w:val="16"/>
                  <w:lang w:val="en-GB"/>
                </w:rPr>
                <w:delText>90% Review</w:delText>
              </w:r>
            </w:del>
            <w:ins w:id="75" w:author="Nico Brits" w:date="2020-09-21T14:46:00Z">
              <w:r w:rsidR="00B357CF">
                <w:rPr>
                  <w:sz w:val="16"/>
                  <w:lang w:val="en-GB"/>
                </w:rPr>
                <w:t>50% Review</w:t>
              </w:r>
            </w:ins>
          </w:p>
        </w:tc>
      </w:tr>
      <w:tr w:rsidR="0042553B" w:rsidRPr="00F05A5A" w14:paraId="2452270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A312303" w14:textId="7A8DC11C" w:rsidR="0042553B" w:rsidRPr="00F05A5A" w:rsidRDefault="008D248F" w:rsidP="0042553B">
            <w:pPr>
              <w:spacing w:before="60" w:after="60"/>
              <w:jc w:val="left"/>
              <w:rPr>
                <w:sz w:val="16"/>
                <w:lang w:val="en-GB"/>
              </w:rPr>
            </w:pPr>
            <w:ins w:id="76" w:author="Reception [2]" w:date="2020-09-25T13:09: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191CBA" w14:textId="1189219A" w:rsidR="0042553B" w:rsidRPr="00F05A5A" w:rsidRDefault="008D248F" w:rsidP="0042553B">
            <w:pPr>
              <w:spacing w:before="60" w:after="60"/>
              <w:jc w:val="left"/>
              <w:rPr>
                <w:sz w:val="16"/>
                <w:lang w:val="en-GB"/>
              </w:rPr>
            </w:pPr>
            <w:ins w:id="77" w:author="Reception [2]" w:date="2020-09-25T13:09:00Z">
              <w:r>
                <w:rPr>
                  <w:sz w:val="16"/>
                  <w:lang w:val="en-GB"/>
                </w:rPr>
                <w:t>21 Sept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0700854" w14:textId="43D7845B" w:rsidR="0042553B" w:rsidRPr="00F05A5A" w:rsidRDefault="008D248F" w:rsidP="0042553B">
            <w:pPr>
              <w:spacing w:before="60" w:after="60"/>
              <w:jc w:val="left"/>
              <w:rPr>
                <w:sz w:val="16"/>
                <w:lang w:val="en-GB"/>
              </w:rPr>
            </w:pPr>
            <w:ins w:id="78" w:author="Reception [2]" w:date="2020-09-25T13:09: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4FC42A0" w14:textId="7D55AECD" w:rsidR="0042553B" w:rsidRPr="00F05A5A" w:rsidRDefault="008D248F" w:rsidP="0042553B">
            <w:pPr>
              <w:spacing w:before="60" w:after="60"/>
              <w:jc w:val="left"/>
              <w:rPr>
                <w:sz w:val="16"/>
                <w:lang w:val="en-GB"/>
              </w:rPr>
            </w:pPr>
            <w:ins w:id="79" w:author="Reception [2]" w:date="2020-09-25T13:09: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C94D23C" w14:textId="40D89A28" w:rsidR="0042553B" w:rsidRPr="00F05A5A" w:rsidRDefault="008D248F" w:rsidP="0042553B">
            <w:pPr>
              <w:spacing w:before="60" w:after="60"/>
              <w:jc w:val="left"/>
              <w:rPr>
                <w:sz w:val="16"/>
                <w:lang w:val="en-GB"/>
              </w:rPr>
            </w:pPr>
            <w:ins w:id="80" w:author="Reception [2]" w:date="2020-09-25T13:09:00Z">
              <w:r>
                <w:rPr>
                  <w:sz w:val="16"/>
                  <w:lang w:val="en-GB"/>
                </w:rPr>
                <w:t>90% Review</w:t>
              </w:r>
            </w:ins>
          </w:p>
        </w:tc>
      </w:tr>
      <w:tr w:rsidR="0042553B" w:rsidRPr="00F05A5A" w14:paraId="3DB66F5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EB032A6" w14:textId="2E675A19" w:rsidR="0042553B" w:rsidRPr="00F05A5A" w:rsidRDefault="00C54721" w:rsidP="0042553B">
            <w:pPr>
              <w:spacing w:before="60" w:after="60"/>
              <w:jc w:val="left"/>
              <w:rPr>
                <w:sz w:val="16"/>
                <w:lang w:val="en-GB"/>
              </w:rPr>
            </w:pPr>
            <w:ins w:id="81" w:author="Nico Brits" w:date="2020-10-31T20:50:00Z">
              <w:r>
                <w:rPr>
                  <w:sz w:val="16"/>
                  <w:lang w:val="en-GB"/>
                </w:rPr>
                <w:t>03</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93F4DA" w14:textId="6C22337B" w:rsidR="0042553B" w:rsidRPr="00F05A5A" w:rsidRDefault="00C54721" w:rsidP="0042553B">
            <w:pPr>
              <w:spacing w:before="60" w:after="60"/>
              <w:jc w:val="left"/>
              <w:rPr>
                <w:sz w:val="16"/>
                <w:lang w:val="en-GB"/>
              </w:rPr>
            </w:pPr>
            <w:ins w:id="82" w:author="Nico Brits" w:date="2020-10-31T20:50:00Z">
              <w:r>
                <w:rPr>
                  <w:sz w:val="16"/>
                  <w:lang w:val="en-GB"/>
                </w:rPr>
                <w:t>02 Oct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F25346C" w14:textId="151EEC87" w:rsidR="0042553B" w:rsidRPr="00F05A5A" w:rsidRDefault="00C54721" w:rsidP="0042553B">
            <w:pPr>
              <w:spacing w:before="60" w:after="60"/>
              <w:jc w:val="left"/>
              <w:rPr>
                <w:sz w:val="16"/>
                <w:lang w:val="en-GB"/>
              </w:rPr>
            </w:pPr>
            <w:ins w:id="83" w:author="Nico Brits" w:date="2020-10-31T20:50: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158FC4A" w14:textId="3952C00A" w:rsidR="0042553B" w:rsidRPr="00F05A5A" w:rsidRDefault="00C54721" w:rsidP="0042553B">
            <w:pPr>
              <w:spacing w:before="60" w:after="60"/>
              <w:jc w:val="left"/>
              <w:rPr>
                <w:sz w:val="16"/>
                <w:lang w:val="en-GB"/>
              </w:rPr>
            </w:pPr>
            <w:ins w:id="84" w:author="Nico Brits" w:date="2020-10-31T20:50: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DD34978" w14:textId="0FFB542B" w:rsidR="0042553B" w:rsidRPr="00F05A5A" w:rsidRDefault="00C54721" w:rsidP="0042553B">
            <w:pPr>
              <w:spacing w:before="60" w:after="60"/>
              <w:jc w:val="left"/>
              <w:rPr>
                <w:sz w:val="16"/>
                <w:lang w:val="en-GB"/>
              </w:rPr>
            </w:pPr>
            <w:ins w:id="85" w:author="Nico Brits" w:date="2020-10-31T20:50:00Z">
              <w:r>
                <w:rPr>
                  <w:sz w:val="16"/>
                  <w:lang w:val="en-GB"/>
                </w:rPr>
                <w:t>IFC Issue</w:t>
              </w:r>
            </w:ins>
          </w:p>
        </w:tc>
      </w:tr>
      <w:tr w:rsidR="0042553B" w:rsidRPr="00F05A5A" w14:paraId="34827504"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ADA2D61" w14:textId="77777777" w:rsidR="0042553B" w:rsidRPr="00F05A5A" w:rsidRDefault="0042553B" w:rsidP="0042553B">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0BB4BC" w14:textId="77777777" w:rsidR="0042553B" w:rsidRPr="00F05A5A" w:rsidRDefault="0042553B" w:rsidP="0042553B">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21699D" w14:textId="77777777" w:rsidR="0042553B" w:rsidRPr="00F05A5A" w:rsidRDefault="0042553B" w:rsidP="0042553B">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FDD734A" w14:textId="77777777" w:rsidR="0042553B" w:rsidRPr="00F05A5A" w:rsidRDefault="0042553B" w:rsidP="0042553B">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D9CD41E" w14:textId="77777777" w:rsidR="0042553B" w:rsidRPr="00F05A5A" w:rsidRDefault="0042553B" w:rsidP="0042553B">
            <w:pPr>
              <w:spacing w:before="60" w:after="60"/>
              <w:jc w:val="left"/>
              <w:rPr>
                <w:sz w:val="16"/>
                <w:lang w:val="en-GB"/>
              </w:rPr>
            </w:pPr>
          </w:p>
        </w:tc>
      </w:tr>
    </w:tbl>
    <w:p w14:paraId="0BCFE682" w14:textId="77777777" w:rsidR="00F05A5A" w:rsidRDefault="00F05A5A" w:rsidP="00F05A5A"/>
    <w:p w14:paraId="5EDE9722" w14:textId="77777777" w:rsidR="00BC02F8" w:rsidRDefault="00220D03" w:rsidP="0088027F">
      <w:pPr>
        <w:spacing w:before="70" w:line="316" w:lineRule="auto"/>
        <w:ind w:left="115" w:right="384"/>
      </w:pPr>
      <w:r>
        <w:br w:type="page"/>
      </w:r>
    </w:p>
    <w:p w14:paraId="64465971" w14:textId="38F30637" w:rsidR="0071609A" w:rsidRPr="0088027F" w:rsidRDefault="0071609A" w:rsidP="0088027F">
      <w:pPr>
        <w:spacing w:before="70" w:line="316" w:lineRule="auto"/>
        <w:ind w:left="115" w:right="384"/>
        <w:rPr>
          <w:rFonts w:eastAsia="Verdana" w:cs="Verdana"/>
          <w:szCs w:val="18"/>
        </w:rPr>
      </w:pPr>
      <w:r>
        <w:lastRenderedPageBreak/>
        <w:t xml:space="preserve">This document and its contents are confidential and </w:t>
      </w:r>
      <w:r>
        <w:rPr>
          <w:spacing w:val="-3"/>
        </w:rPr>
        <w:t xml:space="preserve">have </w:t>
      </w:r>
      <w:r>
        <w:t xml:space="preserve">been </w:t>
      </w:r>
      <w:r>
        <w:rPr>
          <w:spacing w:val="-3"/>
        </w:rPr>
        <w:t xml:space="preserve">prepared </w:t>
      </w:r>
      <w:r>
        <w:t xml:space="preserve">and are intended solely for Microsoft information and use in relation </w:t>
      </w:r>
      <w:r>
        <w:rPr>
          <w:spacing w:val="-3"/>
        </w:rPr>
        <w:t xml:space="preserve">to </w:t>
      </w:r>
      <w:r w:rsidR="004B778C">
        <w:rPr>
          <w:spacing w:val="-3"/>
        </w:rPr>
        <w:t>Microsoft</w:t>
      </w:r>
      <w:del w:id="86" w:author="Reception" w:date="2020-08-18T10:01:00Z">
        <w:r w:rsidR="004B778C" w:rsidDel="004F2552">
          <w:rPr>
            <w:spacing w:val="-3"/>
          </w:rPr>
          <w:delText>DUB13</w:delText>
        </w:r>
      </w:del>
      <w:ins w:id="87" w:author="Reception" w:date="2020-08-18T10:01:00Z">
        <w:r w:rsidR="004F2552">
          <w:rPr>
            <w:spacing w:val="-3"/>
          </w:rPr>
          <w:t>WAW02</w:t>
        </w:r>
      </w:ins>
    </w:p>
    <w:p w14:paraId="79E22CCC" w14:textId="2F21226E" w:rsidR="0071609A" w:rsidRDefault="00CE58A8" w:rsidP="0071609A">
      <w:pPr>
        <w:spacing w:line="316" w:lineRule="auto"/>
        <w:ind w:left="115" w:right="384"/>
        <w:rPr>
          <w:rFonts w:eastAsia="Verdana" w:cs="Verdana"/>
          <w:szCs w:val="18"/>
        </w:rPr>
      </w:pPr>
      <w:r>
        <w:t>Ethos Engineering</w:t>
      </w:r>
      <w:r w:rsidR="0071609A">
        <w:t xml:space="preserve"> accepts </w:t>
      </w:r>
      <w:r w:rsidR="0071609A">
        <w:rPr>
          <w:spacing w:val="-3"/>
        </w:rPr>
        <w:t xml:space="preserve">no </w:t>
      </w:r>
      <w:r w:rsidR="0071609A">
        <w:t>responsibility or liability to any other party (exception for death and personal injury) in respect of or arising out of or in connection with this document and/or its</w:t>
      </w:r>
      <w:r w:rsidR="0071609A">
        <w:rPr>
          <w:spacing w:val="-34"/>
        </w:rPr>
        <w:t xml:space="preserve"> </w:t>
      </w:r>
      <w:r w:rsidR="0071609A">
        <w:t>contents.</w:t>
      </w:r>
    </w:p>
    <w:p w14:paraId="74DD8BC3" w14:textId="77777777" w:rsidR="0071609A" w:rsidRDefault="0071609A" w:rsidP="0071609A">
      <w:pPr>
        <w:spacing w:before="1"/>
        <w:rPr>
          <w:rFonts w:eastAsia="Verdana" w:cs="Verdana"/>
        </w:rPr>
      </w:pPr>
    </w:p>
    <w:p w14:paraId="42332959" w14:textId="36CD6478" w:rsidR="0071609A" w:rsidRDefault="0071609A" w:rsidP="0088027F">
      <w:pPr>
        <w:ind w:left="115" w:right="384"/>
        <w:rPr>
          <w:rFonts w:eastAsia="Verdana" w:cs="Verdana"/>
          <w:szCs w:val="18"/>
        </w:rPr>
      </w:pPr>
      <w:r>
        <w:t>Copyright:</w:t>
      </w:r>
    </w:p>
    <w:p w14:paraId="3FC6261B" w14:textId="42B1B108" w:rsidR="0071609A" w:rsidRDefault="0071609A" w:rsidP="0071609A">
      <w:pPr>
        <w:spacing w:before="119" w:line="304" w:lineRule="auto"/>
        <w:ind w:left="115" w:right="384"/>
        <w:rPr>
          <w:rFonts w:eastAsia="Verdana" w:cs="Verdana"/>
          <w:szCs w:val="18"/>
        </w:rPr>
      </w:pPr>
      <w:r>
        <w:t xml:space="preserve">The copyright of this document is vested in </w:t>
      </w:r>
      <w:r w:rsidR="00CE58A8">
        <w:t>Ethos Engineering</w:t>
      </w:r>
      <w:r>
        <w:t xml:space="preserve">. This document may not be </w:t>
      </w:r>
      <w:r>
        <w:rPr>
          <w:spacing w:val="-3"/>
        </w:rPr>
        <w:t xml:space="preserve">reproduced </w:t>
      </w:r>
      <w:r>
        <w:t>in whole or in part without their express written</w:t>
      </w:r>
      <w:r>
        <w:rPr>
          <w:spacing w:val="-21"/>
        </w:rPr>
        <w:t xml:space="preserve"> </w:t>
      </w:r>
      <w:r>
        <w:t>permission.</w:t>
      </w:r>
    </w:p>
    <w:p w14:paraId="2FB0AD6E" w14:textId="77777777" w:rsidR="0071609A" w:rsidRDefault="0071609A" w:rsidP="0071609A">
      <w:pPr>
        <w:spacing w:before="9"/>
        <w:rPr>
          <w:rFonts w:eastAsia="Verdana" w:cs="Verdana"/>
          <w:sz w:val="23"/>
          <w:szCs w:val="23"/>
        </w:rPr>
      </w:pPr>
    </w:p>
    <w:p w14:paraId="0F8C7C74" w14:textId="10D0D6CE" w:rsidR="0071609A" w:rsidRPr="0088027F" w:rsidRDefault="0071609A" w:rsidP="0088027F">
      <w:pPr>
        <w:ind w:left="115" w:right="384"/>
        <w:rPr>
          <w:rFonts w:eastAsia="Verdana" w:cs="Verdana"/>
          <w:szCs w:val="18"/>
        </w:rPr>
      </w:pPr>
      <w:r>
        <w:t>Note</w:t>
      </w:r>
    </w:p>
    <w:p w14:paraId="1B8F26A4" w14:textId="53328C76" w:rsidR="0071609A" w:rsidRDefault="0071609A" w:rsidP="0071609A">
      <w:pPr>
        <w:spacing w:line="309" w:lineRule="auto"/>
        <w:ind w:left="115" w:right="436"/>
      </w:pPr>
      <w:r>
        <w:t xml:space="preserve">All item of plant, equipment and fittings need to be designed and </w:t>
      </w:r>
      <w:r>
        <w:rPr>
          <w:spacing w:val="-3"/>
        </w:rPr>
        <w:t xml:space="preserve">installed </w:t>
      </w:r>
      <w:r>
        <w:t xml:space="preserve">to meet all the requirements specified in </w:t>
      </w:r>
      <w:r w:rsidR="00CE58A8">
        <w:t>IS</w:t>
      </w:r>
      <w:r>
        <w:t xml:space="preserve">- and EN- standards and which are applicable to the facility, placing and its function. All items must remain operable in that Zone for the prescribed operational times or period of operation. </w:t>
      </w:r>
    </w:p>
    <w:p w14:paraId="695302FD" w14:textId="30A695CD" w:rsidR="00CF5079" w:rsidRDefault="00CF5079" w:rsidP="0071609A">
      <w:pPr>
        <w:spacing w:line="309" w:lineRule="auto"/>
        <w:ind w:left="115" w:right="436"/>
      </w:pPr>
    </w:p>
    <w:p w14:paraId="01CDB6EA" w14:textId="4BEECF87" w:rsidR="00CF5079" w:rsidRDefault="00CF5079" w:rsidP="0071609A">
      <w:pPr>
        <w:spacing w:line="309" w:lineRule="auto"/>
        <w:ind w:left="115" w:right="436"/>
      </w:pPr>
    </w:p>
    <w:p w14:paraId="239C4171" w14:textId="3C875CE6" w:rsidR="00CF5079" w:rsidRDefault="00CF5079" w:rsidP="0071609A">
      <w:pPr>
        <w:spacing w:line="309" w:lineRule="auto"/>
        <w:ind w:left="115" w:right="436"/>
      </w:pPr>
    </w:p>
    <w:p w14:paraId="3003BD05" w14:textId="1A773E03" w:rsidR="00CF5079" w:rsidRDefault="00CF5079" w:rsidP="0071609A">
      <w:pPr>
        <w:spacing w:line="309" w:lineRule="auto"/>
        <w:ind w:left="115" w:right="436"/>
      </w:pPr>
    </w:p>
    <w:p w14:paraId="6B92C0B8" w14:textId="77F8458E" w:rsidR="00CF5079" w:rsidRDefault="00CF5079" w:rsidP="0071609A">
      <w:pPr>
        <w:spacing w:line="309" w:lineRule="auto"/>
        <w:ind w:left="115" w:right="436"/>
      </w:pPr>
    </w:p>
    <w:p w14:paraId="0A915C63" w14:textId="059208ED" w:rsidR="00CF5079" w:rsidRDefault="00CF5079" w:rsidP="0071609A">
      <w:pPr>
        <w:spacing w:line="309" w:lineRule="auto"/>
        <w:ind w:left="115" w:right="436"/>
      </w:pPr>
    </w:p>
    <w:p w14:paraId="4E6D2019" w14:textId="4B753B2B" w:rsidR="00CF5079" w:rsidRDefault="00CF5079" w:rsidP="0071609A">
      <w:pPr>
        <w:spacing w:line="309" w:lineRule="auto"/>
        <w:ind w:left="115" w:right="436"/>
      </w:pPr>
    </w:p>
    <w:p w14:paraId="6B6BC386" w14:textId="2038E2E5" w:rsidR="00CF5079" w:rsidRDefault="00CF5079" w:rsidP="0071609A">
      <w:pPr>
        <w:spacing w:line="309" w:lineRule="auto"/>
        <w:ind w:left="115" w:right="436"/>
      </w:pPr>
    </w:p>
    <w:p w14:paraId="41651E5E" w14:textId="5F4AD84F" w:rsidR="00CF5079" w:rsidRDefault="00CF5079" w:rsidP="0071609A">
      <w:pPr>
        <w:spacing w:line="309" w:lineRule="auto"/>
        <w:ind w:left="115" w:right="436"/>
      </w:pPr>
    </w:p>
    <w:p w14:paraId="55593892" w14:textId="5ADC2C21" w:rsidR="00CF5079" w:rsidRDefault="00CF5079" w:rsidP="0071609A">
      <w:pPr>
        <w:spacing w:line="309" w:lineRule="auto"/>
        <w:ind w:left="115" w:right="436"/>
      </w:pPr>
    </w:p>
    <w:p w14:paraId="4B95C7D4" w14:textId="4C1FE1B0" w:rsidR="00CF5079" w:rsidRDefault="00CF5079" w:rsidP="0071609A">
      <w:pPr>
        <w:spacing w:line="309" w:lineRule="auto"/>
        <w:ind w:left="115" w:right="436"/>
      </w:pPr>
    </w:p>
    <w:p w14:paraId="7E21F653" w14:textId="77F3C2BD" w:rsidR="00CF5079" w:rsidRDefault="00CF5079" w:rsidP="0071609A">
      <w:pPr>
        <w:spacing w:line="309" w:lineRule="auto"/>
        <w:ind w:left="115" w:right="436"/>
      </w:pPr>
    </w:p>
    <w:p w14:paraId="5D82BEC6" w14:textId="7BDDA458" w:rsidR="00CF5079" w:rsidRDefault="00CF5079" w:rsidP="0071609A">
      <w:pPr>
        <w:spacing w:line="309" w:lineRule="auto"/>
        <w:ind w:left="115" w:right="436"/>
      </w:pPr>
    </w:p>
    <w:p w14:paraId="00F6ABD3" w14:textId="122A67D7" w:rsidR="00CF5079" w:rsidRDefault="00CF5079" w:rsidP="0071609A">
      <w:pPr>
        <w:spacing w:line="309" w:lineRule="auto"/>
        <w:ind w:left="115" w:right="436"/>
      </w:pPr>
    </w:p>
    <w:p w14:paraId="7FDE60B2" w14:textId="77777777" w:rsidR="00CF5079" w:rsidRDefault="00CF5079" w:rsidP="0071609A">
      <w:pPr>
        <w:spacing w:line="309" w:lineRule="auto"/>
        <w:ind w:left="115" w:right="436"/>
        <w:rPr>
          <w:rFonts w:eastAsia="Verdana" w:cs="Verdana"/>
          <w:szCs w:val="18"/>
        </w:rPr>
      </w:pPr>
    </w:p>
    <w:p w14:paraId="1BCF9EE2" w14:textId="77777777" w:rsidR="00123631" w:rsidRPr="00123631" w:rsidRDefault="00220D03" w:rsidP="001376DD">
      <w:pPr>
        <w:pStyle w:val="Title"/>
        <w:rPr>
          <w:lang w:val="en-GB"/>
        </w:rPr>
      </w:pPr>
      <w:r>
        <w:rPr>
          <w:lang w:val="en-GB"/>
        </w:rPr>
        <w:lastRenderedPageBreak/>
        <w:t xml:space="preserve">Table of </w:t>
      </w:r>
      <w:r w:rsidR="00F05A5A" w:rsidRPr="00F05A5A">
        <w:rPr>
          <w:lang w:val="en-GB"/>
        </w:rPr>
        <w:t>Contents</w:t>
      </w:r>
    </w:p>
    <w:p w14:paraId="5C334826" w14:textId="37166281" w:rsidR="00E6793E" w:rsidRDefault="008E555F">
      <w:pPr>
        <w:pStyle w:val="TOC1"/>
        <w:tabs>
          <w:tab w:val="left" w:pos="660"/>
          <w:tab w:val="right" w:leader="dot" w:pos="9402"/>
        </w:tabs>
        <w:rPr>
          <w:ins w:id="88" w:author="Reception" w:date="2020-08-18T13:48:00Z"/>
          <w:rFonts w:asciiTheme="minorHAnsi" w:eastAsiaTheme="minorEastAsia" w:hAnsiTheme="minorHAnsi"/>
          <w:b w:val="0"/>
          <w:noProof/>
          <w:sz w:val="22"/>
          <w:lang w:eastAsia="en-IE"/>
        </w:rPr>
      </w:pPr>
      <w:r>
        <w:rPr>
          <w:lang w:val="en-GB"/>
        </w:rPr>
        <w:fldChar w:fldCharType="begin"/>
      </w:r>
      <w:r>
        <w:rPr>
          <w:lang w:val="en-GB"/>
        </w:rPr>
        <w:instrText xml:space="preserve"> TOC \o "1-2" </w:instrText>
      </w:r>
      <w:r>
        <w:rPr>
          <w:lang w:val="en-GB"/>
        </w:rPr>
        <w:fldChar w:fldCharType="separate"/>
      </w:r>
      <w:ins w:id="89" w:author="Reception" w:date="2020-08-18T13:48:00Z">
        <w:r w:rsidR="00E6793E">
          <w:rPr>
            <w:noProof/>
          </w:rPr>
          <w:t>1.</w:t>
        </w:r>
        <w:r w:rsidR="00E6793E">
          <w:rPr>
            <w:rFonts w:asciiTheme="minorHAnsi" w:eastAsiaTheme="minorEastAsia" w:hAnsiTheme="minorHAnsi"/>
            <w:b w:val="0"/>
            <w:noProof/>
            <w:sz w:val="22"/>
            <w:lang w:eastAsia="en-IE"/>
          </w:rPr>
          <w:tab/>
        </w:r>
        <w:r w:rsidR="00E6793E">
          <w:rPr>
            <w:noProof/>
          </w:rPr>
          <w:t>General</w:t>
        </w:r>
        <w:r w:rsidR="00E6793E">
          <w:rPr>
            <w:noProof/>
          </w:rPr>
          <w:tab/>
        </w:r>
        <w:r w:rsidR="00E6793E">
          <w:rPr>
            <w:noProof/>
          </w:rPr>
          <w:fldChar w:fldCharType="begin"/>
        </w:r>
        <w:r w:rsidR="00E6793E">
          <w:rPr>
            <w:noProof/>
          </w:rPr>
          <w:instrText xml:space="preserve"> PAGEREF _Toc48650921 \h </w:instrText>
        </w:r>
      </w:ins>
      <w:r w:rsidR="00E6793E">
        <w:rPr>
          <w:noProof/>
        </w:rPr>
      </w:r>
      <w:r w:rsidR="00E6793E">
        <w:rPr>
          <w:noProof/>
        </w:rPr>
        <w:fldChar w:fldCharType="separate"/>
      </w:r>
      <w:ins w:id="90" w:author="Nico Brits" w:date="2020-09-21T15:12:00Z">
        <w:r w:rsidR="005C575A">
          <w:rPr>
            <w:noProof/>
          </w:rPr>
          <w:t>5</w:t>
        </w:r>
      </w:ins>
      <w:ins w:id="91" w:author="Reception" w:date="2020-08-18T13:48:00Z">
        <w:r w:rsidR="00E6793E">
          <w:rPr>
            <w:noProof/>
          </w:rPr>
          <w:fldChar w:fldCharType="end"/>
        </w:r>
      </w:ins>
    </w:p>
    <w:p w14:paraId="3663B046" w14:textId="1FFB85B0" w:rsidR="00E6793E" w:rsidRDefault="00E6793E">
      <w:pPr>
        <w:pStyle w:val="TOC2"/>
        <w:tabs>
          <w:tab w:val="left" w:pos="880"/>
          <w:tab w:val="right" w:leader="dot" w:pos="9402"/>
        </w:tabs>
        <w:rPr>
          <w:ins w:id="92" w:author="Reception" w:date="2020-08-18T13:48:00Z"/>
          <w:rFonts w:asciiTheme="minorHAnsi" w:eastAsiaTheme="minorEastAsia" w:hAnsiTheme="minorHAnsi"/>
          <w:noProof/>
          <w:sz w:val="22"/>
          <w:lang w:eastAsia="en-IE"/>
        </w:rPr>
      </w:pPr>
      <w:ins w:id="93" w:author="Reception" w:date="2020-08-18T13:48:00Z">
        <w:r>
          <w:rPr>
            <w:noProof/>
          </w:rPr>
          <w:t>1.1.</w:t>
        </w:r>
        <w:r>
          <w:rPr>
            <w:rFonts w:asciiTheme="minorHAnsi" w:eastAsiaTheme="minorEastAsia" w:hAnsiTheme="minorHAnsi"/>
            <w:noProof/>
            <w:sz w:val="22"/>
            <w:lang w:eastAsia="en-IE"/>
          </w:rPr>
          <w:tab/>
        </w:r>
        <w:r>
          <w:rPr>
            <w:noProof/>
          </w:rPr>
          <w:t>Summary</w:t>
        </w:r>
        <w:r>
          <w:rPr>
            <w:noProof/>
          </w:rPr>
          <w:tab/>
        </w:r>
        <w:r>
          <w:rPr>
            <w:noProof/>
          </w:rPr>
          <w:fldChar w:fldCharType="begin"/>
        </w:r>
        <w:r>
          <w:rPr>
            <w:noProof/>
          </w:rPr>
          <w:instrText xml:space="preserve"> PAGEREF _Toc48650922 \h </w:instrText>
        </w:r>
      </w:ins>
      <w:r>
        <w:rPr>
          <w:noProof/>
        </w:rPr>
      </w:r>
      <w:r>
        <w:rPr>
          <w:noProof/>
        </w:rPr>
        <w:fldChar w:fldCharType="separate"/>
      </w:r>
      <w:ins w:id="94" w:author="Nico Brits" w:date="2020-09-21T15:12:00Z">
        <w:r w:rsidR="005C575A">
          <w:rPr>
            <w:noProof/>
          </w:rPr>
          <w:t>5</w:t>
        </w:r>
      </w:ins>
      <w:ins w:id="95" w:author="Reception" w:date="2020-08-18T13:48:00Z">
        <w:r>
          <w:rPr>
            <w:noProof/>
          </w:rPr>
          <w:fldChar w:fldCharType="end"/>
        </w:r>
      </w:ins>
    </w:p>
    <w:p w14:paraId="296E386F" w14:textId="507369A8" w:rsidR="00E6793E" w:rsidRDefault="00E6793E">
      <w:pPr>
        <w:pStyle w:val="TOC2"/>
        <w:tabs>
          <w:tab w:val="left" w:pos="880"/>
          <w:tab w:val="right" w:leader="dot" w:pos="9402"/>
        </w:tabs>
        <w:rPr>
          <w:ins w:id="96" w:author="Reception" w:date="2020-08-18T13:48:00Z"/>
          <w:rFonts w:asciiTheme="minorHAnsi" w:eastAsiaTheme="minorEastAsia" w:hAnsiTheme="minorHAnsi"/>
          <w:noProof/>
          <w:sz w:val="22"/>
          <w:lang w:eastAsia="en-IE"/>
        </w:rPr>
      </w:pPr>
      <w:ins w:id="97" w:author="Reception" w:date="2020-08-18T13:48:00Z">
        <w:r>
          <w:rPr>
            <w:noProof/>
          </w:rPr>
          <w:t>1.2.</w:t>
        </w:r>
        <w:r>
          <w:rPr>
            <w:rFonts w:asciiTheme="minorHAnsi" w:eastAsiaTheme="minorEastAsia" w:hAnsiTheme="minorHAnsi"/>
            <w:noProof/>
            <w:sz w:val="22"/>
            <w:lang w:eastAsia="en-IE"/>
          </w:rPr>
          <w:tab/>
        </w:r>
        <w:r>
          <w:rPr>
            <w:noProof/>
          </w:rPr>
          <w:t>Definitions</w:t>
        </w:r>
        <w:r>
          <w:rPr>
            <w:noProof/>
          </w:rPr>
          <w:tab/>
        </w:r>
        <w:r>
          <w:rPr>
            <w:noProof/>
          </w:rPr>
          <w:fldChar w:fldCharType="begin"/>
        </w:r>
        <w:r>
          <w:rPr>
            <w:noProof/>
          </w:rPr>
          <w:instrText xml:space="preserve"> PAGEREF _Toc48650923 \h </w:instrText>
        </w:r>
      </w:ins>
      <w:r>
        <w:rPr>
          <w:noProof/>
        </w:rPr>
      </w:r>
      <w:r>
        <w:rPr>
          <w:noProof/>
        </w:rPr>
        <w:fldChar w:fldCharType="separate"/>
      </w:r>
      <w:ins w:id="98" w:author="Nico Brits" w:date="2020-09-21T15:12:00Z">
        <w:r w:rsidR="005C575A">
          <w:rPr>
            <w:noProof/>
          </w:rPr>
          <w:t>5</w:t>
        </w:r>
      </w:ins>
      <w:ins w:id="99" w:author="Reception" w:date="2020-08-18T13:48:00Z">
        <w:r>
          <w:rPr>
            <w:noProof/>
          </w:rPr>
          <w:fldChar w:fldCharType="end"/>
        </w:r>
      </w:ins>
    </w:p>
    <w:p w14:paraId="0477CD59" w14:textId="56ADF186" w:rsidR="00E6793E" w:rsidRDefault="00E6793E">
      <w:pPr>
        <w:pStyle w:val="TOC2"/>
        <w:tabs>
          <w:tab w:val="left" w:pos="880"/>
          <w:tab w:val="right" w:leader="dot" w:pos="9402"/>
        </w:tabs>
        <w:rPr>
          <w:ins w:id="100" w:author="Reception" w:date="2020-08-18T13:48:00Z"/>
          <w:rFonts w:asciiTheme="minorHAnsi" w:eastAsiaTheme="minorEastAsia" w:hAnsiTheme="minorHAnsi"/>
          <w:noProof/>
          <w:sz w:val="22"/>
          <w:lang w:eastAsia="en-IE"/>
        </w:rPr>
      </w:pPr>
      <w:ins w:id="101" w:author="Reception" w:date="2020-08-18T13:48:00Z">
        <w:r>
          <w:rPr>
            <w:noProof/>
          </w:rPr>
          <w:t>1.3.</w:t>
        </w:r>
        <w:r>
          <w:rPr>
            <w:rFonts w:asciiTheme="minorHAnsi" w:eastAsiaTheme="minorEastAsia" w:hAnsiTheme="minorHAnsi"/>
            <w:noProof/>
            <w:sz w:val="22"/>
            <w:lang w:eastAsia="en-IE"/>
          </w:rPr>
          <w:tab/>
        </w:r>
        <w:r>
          <w:rPr>
            <w:noProof/>
          </w:rPr>
          <w:t>References</w:t>
        </w:r>
        <w:r>
          <w:rPr>
            <w:noProof/>
          </w:rPr>
          <w:tab/>
        </w:r>
        <w:r>
          <w:rPr>
            <w:noProof/>
          </w:rPr>
          <w:fldChar w:fldCharType="begin"/>
        </w:r>
        <w:r>
          <w:rPr>
            <w:noProof/>
          </w:rPr>
          <w:instrText xml:space="preserve"> PAGEREF _Toc48650924 \h </w:instrText>
        </w:r>
      </w:ins>
      <w:r>
        <w:rPr>
          <w:noProof/>
        </w:rPr>
      </w:r>
      <w:r>
        <w:rPr>
          <w:noProof/>
        </w:rPr>
        <w:fldChar w:fldCharType="separate"/>
      </w:r>
      <w:ins w:id="102" w:author="Nico Brits" w:date="2020-09-21T15:12:00Z">
        <w:r w:rsidR="005C575A">
          <w:rPr>
            <w:noProof/>
          </w:rPr>
          <w:t>5</w:t>
        </w:r>
      </w:ins>
      <w:ins w:id="103" w:author="Reception" w:date="2020-08-18T13:48:00Z">
        <w:r>
          <w:rPr>
            <w:noProof/>
          </w:rPr>
          <w:fldChar w:fldCharType="end"/>
        </w:r>
      </w:ins>
    </w:p>
    <w:p w14:paraId="030D8CB4" w14:textId="21BC710F" w:rsidR="00E6793E" w:rsidRDefault="00E6793E">
      <w:pPr>
        <w:pStyle w:val="TOC2"/>
        <w:tabs>
          <w:tab w:val="left" w:pos="880"/>
          <w:tab w:val="right" w:leader="dot" w:pos="9402"/>
        </w:tabs>
        <w:rPr>
          <w:ins w:id="104" w:author="Reception" w:date="2020-08-18T13:48:00Z"/>
          <w:rFonts w:asciiTheme="minorHAnsi" w:eastAsiaTheme="minorEastAsia" w:hAnsiTheme="minorHAnsi"/>
          <w:noProof/>
          <w:sz w:val="22"/>
          <w:lang w:eastAsia="en-IE"/>
        </w:rPr>
      </w:pPr>
      <w:ins w:id="105" w:author="Reception" w:date="2020-08-18T13:48:00Z">
        <w:r>
          <w:rPr>
            <w:noProof/>
          </w:rPr>
          <w:t>1.4.</w:t>
        </w:r>
        <w:r>
          <w:rPr>
            <w:rFonts w:asciiTheme="minorHAnsi" w:eastAsiaTheme="minorEastAsia" w:hAnsiTheme="minorHAnsi"/>
            <w:noProof/>
            <w:sz w:val="22"/>
            <w:lang w:eastAsia="en-IE"/>
          </w:rPr>
          <w:tab/>
        </w:r>
        <w:r>
          <w:rPr>
            <w:noProof/>
          </w:rPr>
          <w:t>Submittal Documentation Requirements</w:t>
        </w:r>
        <w:r>
          <w:rPr>
            <w:noProof/>
          </w:rPr>
          <w:tab/>
        </w:r>
        <w:r>
          <w:rPr>
            <w:noProof/>
          </w:rPr>
          <w:fldChar w:fldCharType="begin"/>
        </w:r>
        <w:r>
          <w:rPr>
            <w:noProof/>
          </w:rPr>
          <w:instrText xml:space="preserve"> PAGEREF _Toc48650925 \h </w:instrText>
        </w:r>
      </w:ins>
      <w:r>
        <w:rPr>
          <w:noProof/>
        </w:rPr>
      </w:r>
      <w:r>
        <w:rPr>
          <w:noProof/>
        </w:rPr>
        <w:fldChar w:fldCharType="separate"/>
      </w:r>
      <w:ins w:id="106" w:author="Nico Brits" w:date="2020-09-21T15:12:00Z">
        <w:r w:rsidR="005C575A">
          <w:rPr>
            <w:noProof/>
          </w:rPr>
          <w:t>5</w:t>
        </w:r>
      </w:ins>
      <w:ins w:id="107" w:author="Reception" w:date="2020-08-18T13:48:00Z">
        <w:r>
          <w:rPr>
            <w:noProof/>
          </w:rPr>
          <w:fldChar w:fldCharType="end"/>
        </w:r>
      </w:ins>
    </w:p>
    <w:p w14:paraId="39DB7FCD" w14:textId="16FC89F5" w:rsidR="00E6793E" w:rsidRDefault="00E6793E">
      <w:pPr>
        <w:pStyle w:val="TOC2"/>
        <w:tabs>
          <w:tab w:val="left" w:pos="880"/>
          <w:tab w:val="right" w:leader="dot" w:pos="9402"/>
        </w:tabs>
        <w:rPr>
          <w:ins w:id="108" w:author="Reception" w:date="2020-08-18T13:48:00Z"/>
          <w:rFonts w:asciiTheme="minorHAnsi" w:eastAsiaTheme="minorEastAsia" w:hAnsiTheme="minorHAnsi"/>
          <w:noProof/>
          <w:sz w:val="22"/>
          <w:lang w:eastAsia="en-IE"/>
        </w:rPr>
      </w:pPr>
      <w:ins w:id="109" w:author="Reception" w:date="2020-08-18T13:48:00Z">
        <w:r>
          <w:rPr>
            <w:noProof/>
          </w:rPr>
          <w:t>1.5.</w:t>
        </w:r>
        <w:r>
          <w:rPr>
            <w:rFonts w:asciiTheme="minorHAnsi" w:eastAsiaTheme="minorEastAsia" w:hAnsiTheme="minorHAnsi"/>
            <w:noProof/>
            <w:sz w:val="22"/>
            <w:lang w:eastAsia="en-IE"/>
          </w:rPr>
          <w:tab/>
        </w:r>
        <w:r>
          <w:rPr>
            <w:noProof/>
          </w:rPr>
          <w:t>Submittals</w:t>
        </w:r>
        <w:r>
          <w:rPr>
            <w:noProof/>
          </w:rPr>
          <w:tab/>
        </w:r>
        <w:r>
          <w:rPr>
            <w:noProof/>
          </w:rPr>
          <w:fldChar w:fldCharType="begin"/>
        </w:r>
        <w:r>
          <w:rPr>
            <w:noProof/>
          </w:rPr>
          <w:instrText xml:space="preserve"> PAGEREF _Toc48650926 \h </w:instrText>
        </w:r>
      </w:ins>
      <w:r>
        <w:rPr>
          <w:noProof/>
        </w:rPr>
      </w:r>
      <w:r>
        <w:rPr>
          <w:noProof/>
        </w:rPr>
        <w:fldChar w:fldCharType="separate"/>
      </w:r>
      <w:ins w:id="110" w:author="Nico Brits" w:date="2020-09-21T15:12:00Z">
        <w:r w:rsidR="005C575A">
          <w:rPr>
            <w:noProof/>
          </w:rPr>
          <w:t>5</w:t>
        </w:r>
      </w:ins>
      <w:ins w:id="111" w:author="Reception" w:date="2020-08-18T13:48:00Z">
        <w:r>
          <w:rPr>
            <w:noProof/>
          </w:rPr>
          <w:fldChar w:fldCharType="end"/>
        </w:r>
      </w:ins>
    </w:p>
    <w:p w14:paraId="34C2ADF9" w14:textId="06D0CCA2" w:rsidR="00E6793E" w:rsidRDefault="00E6793E">
      <w:pPr>
        <w:pStyle w:val="TOC2"/>
        <w:tabs>
          <w:tab w:val="left" w:pos="880"/>
          <w:tab w:val="right" w:leader="dot" w:pos="9402"/>
        </w:tabs>
        <w:rPr>
          <w:ins w:id="112" w:author="Reception" w:date="2020-08-18T13:48:00Z"/>
          <w:rFonts w:asciiTheme="minorHAnsi" w:eastAsiaTheme="minorEastAsia" w:hAnsiTheme="minorHAnsi"/>
          <w:noProof/>
          <w:sz w:val="22"/>
          <w:lang w:eastAsia="en-IE"/>
        </w:rPr>
      </w:pPr>
      <w:ins w:id="113" w:author="Reception" w:date="2020-08-18T13:48:00Z">
        <w:r>
          <w:rPr>
            <w:noProof/>
          </w:rPr>
          <w:t>1.6.</w:t>
        </w:r>
        <w:r>
          <w:rPr>
            <w:rFonts w:asciiTheme="minorHAnsi" w:eastAsiaTheme="minorEastAsia" w:hAnsiTheme="minorHAnsi"/>
            <w:noProof/>
            <w:sz w:val="22"/>
            <w:lang w:eastAsia="en-IE"/>
          </w:rPr>
          <w:tab/>
        </w:r>
        <w:r>
          <w:rPr>
            <w:noProof/>
          </w:rPr>
          <w:t>Site Conditions</w:t>
        </w:r>
        <w:r>
          <w:rPr>
            <w:noProof/>
          </w:rPr>
          <w:tab/>
        </w:r>
        <w:r>
          <w:rPr>
            <w:noProof/>
          </w:rPr>
          <w:fldChar w:fldCharType="begin"/>
        </w:r>
        <w:r>
          <w:rPr>
            <w:noProof/>
          </w:rPr>
          <w:instrText xml:space="preserve"> PAGEREF _Toc48650927 \h </w:instrText>
        </w:r>
      </w:ins>
      <w:r>
        <w:rPr>
          <w:noProof/>
        </w:rPr>
      </w:r>
      <w:r>
        <w:rPr>
          <w:noProof/>
        </w:rPr>
        <w:fldChar w:fldCharType="separate"/>
      </w:r>
      <w:ins w:id="114" w:author="Nico Brits" w:date="2020-09-21T15:12:00Z">
        <w:r w:rsidR="005C575A">
          <w:rPr>
            <w:noProof/>
          </w:rPr>
          <w:t>5</w:t>
        </w:r>
      </w:ins>
      <w:ins w:id="115" w:author="Reception" w:date="2020-08-18T13:48:00Z">
        <w:r>
          <w:rPr>
            <w:noProof/>
          </w:rPr>
          <w:fldChar w:fldCharType="end"/>
        </w:r>
      </w:ins>
    </w:p>
    <w:p w14:paraId="2B98F36A" w14:textId="2B864B4A" w:rsidR="00E6793E" w:rsidRDefault="00E6793E">
      <w:pPr>
        <w:pStyle w:val="TOC2"/>
        <w:tabs>
          <w:tab w:val="left" w:pos="880"/>
          <w:tab w:val="right" w:leader="dot" w:pos="9402"/>
        </w:tabs>
        <w:rPr>
          <w:ins w:id="116" w:author="Reception" w:date="2020-08-18T13:48:00Z"/>
          <w:rFonts w:asciiTheme="minorHAnsi" w:eastAsiaTheme="minorEastAsia" w:hAnsiTheme="minorHAnsi"/>
          <w:noProof/>
          <w:sz w:val="22"/>
          <w:lang w:eastAsia="en-IE"/>
        </w:rPr>
      </w:pPr>
      <w:ins w:id="117" w:author="Reception" w:date="2020-08-18T13:48:00Z">
        <w:r>
          <w:rPr>
            <w:noProof/>
          </w:rPr>
          <w:t>1.7.</w:t>
        </w:r>
        <w:r>
          <w:rPr>
            <w:rFonts w:asciiTheme="minorHAnsi" w:eastAsiaTheme="minorEastAsia" w:hAnsiTheme="minorHAnsi"/>
            <w:noProof/>
            <w:sz w:val="22"/>
            <w:lang w:eastAsia="en-IE"/>
          </w:rPr>
          <w:tab/>
        </w:r>
        <w:r>
          <w:rPr>
            <w:noProof/>
          </w:rPr>
          <w:t>Quality Assurance</w:t>
        </w:r>
        <w:r>
          <w:rPr>
            <w:noProof/>
          </w:rPr>
          <w:tab/>
        </w:r>
        <w:r>
          <w:rPr>
            <w:noProof/>
          </w:rPr>
          <w:fldChar w:fldCharType="begin"/>
        </w:r>
        <w:r>
          <w:rPr>
            <w:noProof/>
          </w:rPr>
          <w:instrText xml:space="preserve"> PAGEREF _Toc48650928 \h </w:instrText>
        </w:r>
      </w:ins>
      <w:r>
        <w:rPr>
          <w:noProof/>
        </w:rPr>
      </w:r>
      <w:r>
        <w:rPr>
          <w:noProof/>
        </w:rPr>
        <w:fldChar w:fldCharType="separate"/>
      </w:r>
      <w:ins w:id="118" w:author="Nico Brits" w:date="2020-09-21T15:12:00Z">
        <w:r w:rsidR="005C575A">
          <w:rPr>
            <w:noProof/>
          </w:rPr>
          <w:t>6</w:t>
        </w:r>
      </w:ins>
      <w:ins w:id="119" w:author="Reception" w:date="2020-08-18T13:48:00Z">
        <w:r>
          <w:rPr>
            <w:noProof/>
          </w:rPr>
          <w:fldChar w:fldCharType="end"/>
        </w:r>
      </w:ins>
    </w:p>
    <w:p w14:paraId="25BEE7B3" w14:textId="453F756B" w:rsidR="00E6793E" w:rsidRDefault="00E6793E">
      <w:pPr>
        <w:pStyle w:val="TOC2"/>
        <w:tabs>
          <w:tab w:val="left" w:pos="880"/>
          <w:tab w:val="right" w:leader="dot" w:pos="9402"/>
        </w:tabs>
        <w:rPr>
          <w:ins w:id="120" w:author="Reception" w:date="2020-08-18T13:48:00Z"/>
          <w:rFonts w:asciiTheme="minorHAnsi" w:eastAsiaTheme="minorEastAsia" w:hAnsiTheme="minorHAnsi"/>
          <w:noProof/>
          <w:sz w:val="22"/>
          <w:lang w:eastAsia="en-IE"/>
        </w:rPr>
      </w:pPr>
      <w:ins w:id="121" w:author="Reception" w:date="2020-08-18T13:48:00Z">
        <w:r>
          <w:rPr>
            <w:noProof/>
          </w:rPr>
          <w:t>1.8.</w:t>
        </w:r>
        <w:r>
          <w:rPr>
            <w:rFonts w:asciiTheme="minorHAnsi" w:eastAsiaTheme="minorEastAsia" w:hAnsiTheme="minorHAnsi"/>
            <w:noProof/>
            <w:sz w:val="22"/>
            <w:lang w:eastAsia="en-IE"/>
          </w:rPr>
          <w:tab/>
        </w:r>
        <w:r>
          <w:rPr>
            <w:noProof/>
          </w:rPr>
          <w:t>Delivery, Storage, and Handling</w:t>
        </w:r>
        <w:r>
          <w:rPr>
            <w:noProof/>
          </w:rPr>
          <w:tab/>
        </w:r>
        <w:r>
          <w:rPr>
            <w:noProof/>
          </w:rPr>
          <w:fldChar w:fldCharType="begin"/>
        </w:r>
        <w:r>
          <w:rPr>
            <w:noProof/>
          </w:rPr>
          <w:instrText xml:space="preserve"> PAGEREF _Toc48650929 \h </w:instrText>
        </w:r>
      </w:ins>
      <w:r>
        <w:rPr>
          <w:noProof/>
        </w:rPr>
      </w:r>
      <w:r>
        <w:rPr>
          <w:noProof/>
        </w:rPr>
        <w:fldChar w:fldCharType="separate"/>
      </w:r>
      <w:ins w:id="122" w:author="Nico Brits" w:date="2020-09-21T15:12:00Z">
        <w:r w:rsidR="005C575A">
          <w:rPr>
            <w:noProof/>
          </w:rPr>
          <w:t>6</w:t>
        </w:r>
      </w:ins>
      <w:ins w:id="123" w:author="Reception" w:date="2020-08-18T13:48:00Z">
        <w:r>
          <w:rPr>
            <w:noProof/>
          </w:rPr>
          <w:fldChar w:fldCharType="end"/>
        </w:r>
      </w:ins>
    </w:p>
    <w:p w14:paraId="27CB8EBA" w14:textId="3EBFAD4F" w:rsidR="00E6793E" w:rsidRDefault="00E6793E">
      <w:pPr>
        <w:pStyle w:val="TOC2"/>
        <w:tabs>
          <w:tab w:val="left" w:pos="880"/>
          <w:tab w:val="right" w:leader="dot" w:pos="9402"/>
        </w:tabs>
        <w:rPr>
          <w:ins w:id="124" w:author="Reception" w:date="2020-08-18T13:48:00Z"/>
          <w:rFonts w:asciiTheme="minorHAnsi" w:eastAsiaTheme="minorEastAsia" w:hAnsiTheme="minorHAnsi"/>
          <w:noProof/>
          <w:sz w:val="22"/>
          <w:lang w:eastAsia="en-IE"/>
        </w:rPr>
      </w:pPr>
      <w:ins w:id="125" w:author="Reception" w:date="2020-08-18T13:48:00Z">
        <w:r>
          <w:rPr>
            <w:noProof/>
          </w:rPr>
          <w:t>1.9.</w:t>
        </w:r>
        <w:r>
          <w:rPr>
            <w:rFonts w:asciiTheme="minorHAnsi" w:eastAsiaTheme="minorEastAsia" w:hAnsiTheme="minorHAnsi"/>
            <w:noProof/>
            <w:sz w:val="22"/>
            <w:lang w:eastAsia="en-IE"/>
          </w:rPr>
          <w:tab/>
        </w:r>
        <w:r>
          <w:rPr>
            <w:noProof/>
          </w:rPr>
          <w:t>Warranty</w:t>
        </w:r>
        <w:r>
          <w:rPr>
            <w:noProof/>
          </w:rPr>
          <w:tab/>
        </w:r>
        <w:r>
          <w:rPr>
            <w:noProof/>
          </w:rPr>
          <w:fldChar w:fldCharType="begin"/>
        </w:r>
        <w:r>
          <w:rPr>
            <w:noProof/>
          </w:rPr>
          <w:instrText xml:space="preserve"> PAGEREF _Toc48650930 \h </w:instrText>
        </w:r>
      </w:ins>
      <w:r>
        <w:rPr>
          <w:noProof/>
        </w:rPr>
      </w:r>
      <w:r>
        <w:rPr>
          <w:noProof/>
        </w:rPr>
        <w:fldChar w:fldCharType="separate"/>
      </w:r>
      <w:ins w:id="126" w:author="Nico Brits" w:date="2020-09-21T15:12:00Z">
        <w:r w:rsidR="005C575A">
          <w:rPr>
            <w:noProof/>
          </w:rPr>
          <w:t>7</w:t>
        </w:r>
      </w:ins>
      <w:ins w:id="127" w:author="Reception" w:date="2020-08-18T13:48:00Z">
        <w:r>
          <w:rPr>
            <w:noProof/>
          </w:rPr>
          <w:fldChar w:fldCharType="end"/>
        </w:r>
      </w:ins>
    </w:p>
    <w:p w14:paraId="472F4119" w14:textId="79656E4C" w:rsidR="00E6793E" w:rsidRDefault="00E6793E">
      <w:pPr>
        <w:pStyle w:val="TOC2"/>
        <w:tabs>
          <w:tab w:val="left" w:pos="880"/>
          <w:tab w:val="right" w:leader="dot" w:pos="9402"/>
        </w:tabs>
        <w:rPr>
          <w:ins w:id="128" w:author="Reception" w:date="2020-08-18T13:48:00Z"/>
          <w:rFonts w:asciiTheme="minorHAnsi" w:eastAsiaTheme="minorEastAsia" w:hAnsiTheme="minorHAnsi"/>
          <w:noProof/>
          <w:sz w:val="22"/>
          <w:lang w:eastAsia="en-IE"/>
        </w:rPr>
      </w:pPr>
      <w:ins w:id="129" w:author="Reception" w:date="2020-08-18T13:48:00Z">
        <w:r>
          <w:rPr>
            <w:noProof/>
          </w:rPr>
          <w:t>1.10.</w:t>
        </w:r>
        <w:r>
          <w:rPr>
            <w:rFonts w:asciiTheme="minorHAnsi" w:eastAsiaTheme="minorEastAsia" w:hAnsiTheme="minorHAnsi"/>
            <w:noProof/>
            <w:sz w:val="22"/>
            <w:lang w:eastAsia="en-IE"/>
          </w:rPr>
          <w:tab/>
        </w:r>
        <w:r>
          <w:rPr>
            <w:noProof/>
          </w:rPr>
          <w:t>Extra Materials (Not required)</w:t>
        </w:r>
        <w:r>
          <w:rPr>
            <w:noProof/>
          </w:rPr>
          <w:tab/>
        </w:r>
        <w:r>
          <w:rPr>
            <w:noProof/>
          </w:rPr>
          <w:fldChar w:fldCharType="begin"/>
        </w:r>
        <w:r>
          <w:rPr>
            <w:noProof/>
          </w:rPr>
          <w:instrText xml:space="preserve"> PAGEREF _Toc48650931 \h </w:instrText>
        </w:r>
      </w:ins>
      <w:r>
        <w:rPr>
          <w:noProof/>
        </w:rPr>
      </w:r>
      <w:r>
        <w:rPr>
          <w:noProof/>
        </w:rPr>
        <w:fldChar w:fldCharType="separate"/>
      </w:r>
      <w:ins w:id="130" w:author="Nico Brits" w:date="2020-09-21T15:12:00Z">
        <w:r w:rsidR="005C575A">
          <w:rPr>
            <w:noProof/>
          </w:rPr>
          <w:t>7</w:t>
        </w:r>
      </w:ins>
      <w:ins w:id="131" w:author="Reception" w:date="2020-08-18T13:48:00Z">
        <w:r>
          <w:rPr>
            <w:noProof/>
          </w:rPr>
          <w:fldChar w:fldCharType="end"/>
        </w:r>
      </w:ins>
    </w:p>
    <w:p w14:paraId="7AE13984" w14:textId="58483EA7" w:rsidR="00E6793E" w:rsidRDefault="00E6793E">
      <w:pPr>
        <w:pStyle w:val="TOC1"/>
        <w:tabs>
          <w:tab w:val="left" w:pos="660"/>
          <w:tab w:val="right" w:leader="dot" w:pos="9402"/>
        </w:tabs>
        <w:rPr>
          <w:ins w:id="132" w:author="Reception" w:date="2020-08-18T13:48:00Z"/>
          <w:rFonts w:asciiTheme="minorHAnsi" w:eastAsiaTheme="minorEastAsia" w:hAnsiTheme="minorHAnsi"/>
          <w:b w:val="0"/>
          <w:noProof/>
          <w:sz w:val="22"/>
          <w:lang w:eastAsia="en-IE"/>
        </w:rPr>
      </w:pPr>
      <w:ins w:id="133" w:author="Reception" w:date="2020-08-18T13:48:00Z">
        <w:r>
          <w:rPr>
            <w:noProof/>
          </w:rPr>
          <w:t>2.</w:t>
        </w:r>
        <w:r>
          <w:rPr>
            <w:rFonts w:asciiTheme="minorHAnsi" w:eastAsiaTheme="minorEastAsia" w:hAnsiTheme="minorHAnsi"/>
            <w:b w:val="0"/>
            <w:noProof/>
            <w:sz w:val="22"/>
            <w:lang w:eastAsia="en-IE"/>
          </w:rPr>
          <w:tab/>
        </w:r>
        <w:r>
          <w:rPr>
            <w:noProof/>
          </w:rPr>
          <w:t>Products</w:t>
        </w:r>
        <w:r>
          <w:rPr>
            <w:noProof/>
          </w:rPr>
          <w:tab/>
        </w:r>
        <w:r>
          <w:rPr>
            <w:noProof/>
          </w:rPr>
          <w:fldChar w:fldCharType="begin"/>
        </w:r>
        <w:r>
          <w:rPr>
            <w:noProof/>
          </w:rPr>
          <w:instrText xml:space="preserve"> PAGEREF _Toc48650932 \h </w:instrText>
        </w:r>
      </w:ins>
      <w:r>
        <w:rPr>
          <w:noProof/>
        </w:rPr>
      </w:r>
      <w:r>
        <w:rPr>
          <w:noProof/>
        </w:rPr>
        <w:fldChar w:fldCharType="separate"/>
      </w:r>
      <w:ins w:id="134" w:author="Nico Brits" w:date="2020-09-21T15:12:00Z">
        <w:r w:rsidR="005C575A">
          <w:rPr>
            <w:noProof/>
          </w:rPr>
          <w:t>7</w:t>
        </w:r>
      </w:ins>
      <w:ins w:id="135" w:author="Reception" w:date="2020-08-18T13:48:00Z">
        <w:r>
          <w:rPr>
            <w:noProof/>
          </w:rPr>
          <w:fldChar w:fldCharType="end"/>
        </w:r>
      </w:ins>
    </w:p>
    <w:p w14:paraId="2D686A33" w14:textId="7EB8855F" w:rsidR="00E6793E" w:rsidRDefault="00E6793E">
      <w:pPr>
        <w:pStyle w:val="TOC2"/>
        <w:tabs>
          <w:tab w:val="left" w:pos="880"/>
          <w:tab w:val="right" w:leader="dot" w:pos="9402"/>
        </w:tabs>
        <w:rPr>
          <w:ins w:id="136" w:author="Reception" w:date="2020-08-18T13:48:00Z"/>
          <w:rFonts w:asciiTheme="minorHAnsi" w:eastAsiaTheme="minorEastAsia" w:hAnsiTheme="minorHAnsi"/>
          <w:noProof/>
          <w:sz w:val="22"/>
          <w:lang w:eastAsia="en-IE"/>
        </w:rPr>
      </w:pPr>
      <w:ins w:id="137" w:author="Reception" w:date="2020-08-18T13:48:00Z">
        <w:r>
          <w:rPr>
            <w:noProof/>
          </w:rPr>
          <w:t>2.1.</w:t>
        </w:r>
        <w:r>
          <w:rPr>
            <w:rFonts w:asciiTheme="minorHAnsi" w:eastAsiaTheme="minorEastAsia" w:hAnsiTheme="minorHAnsi"/>
            <w:noProof/>
            <w:sz w:val="22"/>
            <w:lang w:eastAsia="en-IE"/>
          </w:rPr>
          <w:tab/>
        </w:r>
        <w:r>
          <w:rPr>
            <w:noProof/>
          </w:rPr>
          <w:t>Manufacturers</w:t>
        </w:r>
        <w:r>
          <w:rPr>
            <w:noProof/>
          </w:rPr>
          <w:tab/>
        </w:r>
        <w:r>
          <w:rPr>
            <w:noProof/>
          </w:rPr>
          <w:fldChar w:fldCharType="begin"/>
        </w:r>
        <w:r>
          <w:rPr>
            <w:noProof/>
          </w:rPr>
          <w:instrText xml:space="preserve"> PAGEREF _Toc48650933 \h </w:instrText>
        </w:r>
      </w:ins>
      <w:r>
        <w:rPr>
          <w:noProof/>
        </w:rPr>
      </w:r>
      <w:r>
        <w:rPr>
          <w:noProof/>
        </w:rPr>
        <w:fldChar w:fldCharType="separate"/>
      </w:r>
      <w:ins w:id="138" w:author="Nico Brits" w:date="2020-09-21T15:12:00Z">
        <w:r w:rsidR="005C575A">
          <w:rPr>
            <w:noProof/>
          </w:rPr>
          <w:t>7</w:t>
        </w:r>
      </w:ins>
      <w:ins w:id="139" w:author="Reception" w:date="2020-08-18T13:48:00Z">
        <w:r>
          <w:rPr>
            <w:noProof/>
          </w:rPr>
          <w:fldChar w:fldCharType="end"/>
        </w:r>
      </w:ins>
    </w:p>
    <w:p w14:paraId="19BEFA13" w14:textId="713D6BB6" w:rsidR="00E6793E" w:rsidRDefault="00E6793E">
      <w:pPr>
        <w:pStyle w:val="TOC2"/>
        <w:tabs>
          <w:tab w:val="left" w:pos="880"/>
          <w:tab w:val="right" w:leader="dot" w:pos="9402"/>
        </w:tabs>
        <w:rPr>
          <w:ins w:id="140" w:author="Reception" w:date="2020-08-18T13:48:00Z"/>
          <w:rFonts w:asciiTheme="minorHAnsi" w:eastAsiaTheme="minorEastAsia" w:hAnsiTheme="minorHAnsi"/>
          <w:noProof/>
          <w:sz w:val="22"/>
          <w:lang w:eastAsia="en-IE"/>
        </w:rPr>
      </w:pPr>
      <w:ins w:id="141" w:author="Reception" w:date="2020-08-18T13:48:00Z">
        <w:r>
          <w:rPr>
            <w:noProof/>
          </w:rPr>
          <w:t>2.2.</w:t>
        </w:r>
        <w:r>
          <w:rPr>
            <w:rFonts w:asciiTheme="minorHAnsi" w:eastAsiaTheme="minorEastAsia" w:hAnsiTheme="minorHAnsi"/>
            <w:noProof/>
            <w:sz w:val="22"/>
            <w:lang w:eastAsia="en-IE"/>
          </w:rPr>
          <w:tab/>
        </w:r>
        <w:r>
          <w:rPr>
            <w:noProof/>
          </w:rPr>
          <w:t>Construction Products Regulation (CPR) Requirements</w:t>
        </w:r>
        <w:r>
          <w:rPr>
            <w:noProof/>
          </w:rPr>
          <w:tab/>
        </w:r>
        <w:r>
          <w:rPr>
            <w:noProof/>
          </w:rPr>
          <w:fldChar w:fldCharType="begin"/>
        </w:r>
        <w:r>
          <w:rPr>
            <w:noProof/>
          </w:rPr>
          <w:instrText xml:space="preserve"> PAGEREF _Toc48650934 \h </w:instrText>
        </w:r>
      </w:ins>
      <w:r>
        <w:rPr>
          <w:noProof/>
        </w:rPr>
      </w:r>
      <w:r>
        <w:rPr>
          <w:noProof/>
        </w:rPr>
        <w:fldChar w:fldCharType="separate"/>
      </w:r>
      <w:ins w:id="142" w:author="Nico Brits" w:date="2020-09-21T15:12:00Z">
        <w:r w:rsidR="005C575A">
          <w:rPr>
            <w:noProof/>
          </w:rPr>
          <w:t>7</w:t>
        </w:r>
      </w:ins>
      <w:ins w:id="143" w:author="Reception" w:date="2020-08-18T13:48:00Z">
        <w:r>
          <w:rPr>
            <w:noProof/>
          </w:rPr>
          <w:fldChar w:fldCharType="end"/>
        </w:r>
      </w:ins>
    </w:p>
    <w:p w14:paraId="4E8C72AF" w14:textId="09BB2817" w:rsidR="00E6793E" w:rsidRDefault="00E6793E">
      <w:pPr>
        <w:pStyle w:val="TOC2"/>
        <w:tabs>
          <w:tab w:val="left" w:pos="880"/>
          <w:tab w:val="right" w:leader="dot" w:pos="9402"/>
        </w:tabs>
        <w:rPr>
          <w:ins w:id="144" w:author="Reception" w:date="2020-08-18T13:48:00Z"/>
          <w:rFonts w:asciiTheme="minorHAnsi" w:eastAsiaTheme="minorEastAsia" w:hAnsiTheme="minorHAnsi"/>
          <w:noProof/>
          <w:sz w:val="22"/>
          <w:lang w:eastAsia="en-IE"/>
        </w:rPr>
      </w:pPr>
      <w:ins w:id="145" w:author="Reception" w:date="2020-08-18T13:48:00Z">
        <w:r>
          <w:rPr>
            <w:noProof/>
          </w:rPr>
          <w:t>2.3.</w:t>
        </w:r>
        <w:r>
          <w:rPr>
            <w:rFonts w:asciiTheme="minorHAnsi" w:eastAsiaTheme="minorEastAsia" w:hAnsiTheme="minorHAnsi"/>
            <w:noProof/>
            <w:sz w:val="22"/>
            <w:lang w:eastAsia="en-IE"/>
          </w:rPr>
          <w:tab/>
        </w:r>
        <w:r>
          <w:rPr>
            <w:noProof/>
          </w:rPr>
          <w:t>Cables</w:t>
        </w:r>
        <w:r>
          <w:rPr>
            <w:noProof/>
          </w:rPr>
          <w:tab/>
        </w:r>
        <w:r>
          <w:rPr>
            <w:noProof/>
          </w:rPr>
          <w:fldChar w:fldCharType="begin"/>
        </w:r>
        <w:r>
          <w:rPr>
            <w:noProof/>
          </w:rPr>
          <w:instrText xml:space="preserve"> PAGEREF _Toc48650935 \h </w:instrText>
        </w:r>
      </w:ins>
      <w:r>
        <w:rPr>
          <w:noProof/>
        </w:rPr>
      </w:r>
      <w:r>
        <w:rPr>
          <w:noProof/>
        </w:rPr>
        <w:fldChar w:fldCharType="separate"/>
      </w:r>
      <w:ins w:id="146" w:author="Nico Brits" w:date="2020-09-21T15:12:00Z">
        <w:r w:rsidR="005C575A">
          <w:rPr>
            <w:noProof/>
          </w:rPr>
          <w:t>7</w:t>
        </w:r>
      </w:ins>
      <w:ins w:id="147" w:author="Reception" w:date="2020-08-18T13:48:00Z">
        <w:r>
          <w:rPr>
            <w:noProof/>
          </w:rPr>
          <w:fldChar w:fldCharType="end"/>
        </w:r>
      </w:ins>
    </w:p>
    <w:p w14:paraId="7D187DDC" w14:textId="7BA9D114" w:rsidR="00E6793E" w:rsidRDefault="00E6793E">
      <w:pPr>
        <w:pStyle w:val="TOC2"/>
        <w:tabs>
          <w:tab w:val="left" w:pos="880"/>
          <w:tab w:val="right" w:leader="dot" w:pos="9402"/>
        </w:tabs>
        <w:rPr>
          <w:ins w:id="148" w:author="Reception" w:date="2020-08-18T13:48:00Z"/>
          <w:rFonts w:asciiTheme="minorHAnsi" w:eastAsiaTheme="minorEastAsia" w:hAnsiTheme="minorHAnsi"/>
          <w:noProof/>
          <w:sz w:val="22"/>
          <w:lang w:eastAsia="en-IE"/>
        </w:rPr>
      </w:pPr>
      <w:ins w:id="149" w:author="Reception" w:date="2020-08-18T13:48:00Z">
        <w:r>
          <w:rPr>
            <w:noProof/>
          </w:rPr>
          <w:t>2.4.</w:t>
        </w:r>
        <w:r>
          <w:rPr>
            <w:rFonts w:asciiTheme="minorHAnsi" w:eastAsiaTheme="minorEastAsia" w:hAnsiTheme="minorHAnsi"/>
            <w:noProof/>
            <w:sz w:val="22"/>
            <w:lang w:eastAsia="en-IE"/>
          </w:rPr>
          <w:tab/>
        </w:r>
        <w:r>
          <w:rPr>
            <w:noProof/>
          </w:rPr>
          <w:t>Armored Cables</w:t>
        </w:r>
        <w:r>
          <w:rPr>
            <w:noProof/>
          </w:rPr>
          <w:tab/>
        </w:r>
        <w:r>
          <w:rPr>
            <w:noProof/>
          </w:rPr>
          <w:fldChar w:fldCharType="begin"/>
        </w:r>
        <w:r>
          <w:rPr>
            <w:noProof/>
          </w:rPr>
          <w:instrText xml:space="preserve"> PAGEREF _Toc48650936 \h </w:instrText>
        </w:r>
      </w:ins>
      <w:r>
        <w:rPr>
          <w:noProof/>
        </w:rPr>
      </w:r>
      <w:r>
        <w:rPr>
          <w:noProof/>
        </w:rPr>
        <w:fldChar w:fldCharType="separate"/>
      </w:r>
      <w:ins w:id="150" w:author="Nico Brits" w:date="2020-09-21T15:12:00Z">
        <w:r w:rsidR="005C575A">
          <w:rPr>
            <w:noProof/>
          </w:rPr>
          <w:t>8</w:t>
        </w:r>
      </w:ins>
      <w:ins w:id="151" w:author="Reception" w:date="2020-08-18T13:48:00Z">
        <w:r>
          <w:rPr>
            <w:noProof/>
          </w:rPr>
          <w:fldChar w:fldCharType="end"/>
        </w:r>
      </w:ins>
    </w:p>
    <w:p w14:paraId="2FA15C68" w14:textId="33346E54" w:rsidR="00E6793E" w:rsidRDefault="00E6793E">
      <w:pPr>
        <w:pStyle w:val="TOC2"/>
        <w:tabs>
          <w:tab w:val="left" w:pos="880"/>
          <w:tab w:val="right" w:leader="dot" w:pos="9402"/>
        </w:tabs>
        <w:rPr>
          <w:ins w:id="152" w:author="Reception" w:date="2020-08-18T13:48:00Z"/>
          <w:rFonts w:asciiTheme="minorHAnsi" w:eastAsiaTheme="minorEastAsia" w:hAnsiTheme="minorHAnsi"/>
          <w:noProof/>
          <w:sz w:val="22"/>
          <w:lang w:eastAsia="en-IE"/>
        </w:rPr>
      </w:pPr>
      <w:ins w:id="153" w:author="Reception" w:date="2020-08-18T13:48:00Z">
        <w:r>
          <w:rPr>
            <w:noProof/>
          </w:rPr>
          <w:t>2.5.</w:t>
        </w:r>
        <w:r>
          <w:rPr>
            <w:rFonts w:asciiTheme="minorHAnsi" w:eastAsiaTheme="minorEastAsia" w:hAnsiTheme="minorHAnsi"/>
            <w:noProof/>
            <w:sz w:val="22"/>
            <w:lang w:eastAsia="en-IE"/>
          </w:rPr>
          <w:tab/>
        </w:r>
        <w:r>
          <w:rPr>
            <w:noProof/>
          </w:rPr>
          <w:t>Splice Kits</w:t>
        </w:r>
        <w:r>
          <w:rPr>
            <w:noProof/>
          </w:rPr>
          <w:tab/>
        </w:r>
        <w:r>
          <w:rPr>
            <w:noProof/>
          </w:rPr>
          <w:fldChar w:fldCharType="begin"/>
        </w:r>
        <w:r>
          <w:rPr>
            <w:noProof/>
          </w:rPr>
          <w:instrText xml:space="preserve"> PAGEREF _Toc48650937 \h </w:instrText>
        </w:r>
      </w:ins>
      <w:r>
        <w:rPr>
          <w:noProof/>
        </w:rPr>
      </w:r>
      <w:r>
        <w:rPr>
          <w:noProof/>
        </w:rPr>
        <w:fldChar w:fldCharType="separate"/>
      </w:r>
      <w:ins w:id="154" w:author="Nico Brits" w:date="2020-09-21T15:12:00Z">
        <w:r w:rsidR="005C575A">
          <w:rPr>
            <w:noProof/>
          </w:rPr>
          <w:t>9</w:t>
        </w:r>
      </w:ins>
      <w:ins w:id="155" w:author="Reception" w:date="2020-08-18T13:48:00Z">
        <w:r>
          <w:rPr>
            <w:noProof/>
          </w:rPr>
          <w:fldChar w:fldCharType="end"/>
        </w:r>
      </w:ins>
    </w:p>
    <w:p w14:paraId="5C62C271" w14:textId="34BA69D8" w:rsidR="00E6793E" w:rsidRDefault="00E6793E">
      <w:pPr>
        <w:pStyle w:val="TOC2"/>
        <w:tabs>
          <w:tab w:val="left" w:pos="880"/>
          <w:tab w:val="right" w:leader="dot" w:pos="9402"/>
        </w:tabs>
        <w:rPr>
          <w:ins w:id="156" w:author="Reception" w:date="2020-08-18T13:48:00Z"/>
          <w:rFonts w:asciiTheme="minorHAnsi" w:eastAsiaTheme="minorEastAsia" w:hAnsiTheme="minorHAnsi"/>
          <w:noProof/>
          <w:sz w:val="22"/>
          <w:lang w:eastAsia="en-IE"/>
        </w:rPr>
      </w:pPr>
      <w:ins w:id="157" w:author="Reception" w:date="2020-08-18T13:48:00Z">
        <w:r>
          <w:rPr>
            <w:noProof/>
          </w:rPr>
          <w:t>2.6.</w:t>
        </w:r>
        <w:r>
          <w:rPr>
            <w:rFonts w:asciiTheme="minorHAnsi" w:eastAsiaTheme="minorEastAsia" w:hAnsiTheme="minorHAnsi"/>
            <w:noProof/>
            <w:sz w:val="22"/>
            <w:lang w:eastAsia="en-IE"/>
          </w:rPr>
          <w:tab/>
        </w:r>
        <w:r>
          <w:rPr>
            <w:noProof/>
          </w:rPr>
          <w:t>Solid Terminations</w:t>
        </w:r>
        <w:r>
          <w:rPr>
            <w:noProof/>
          </w:rPr>
          <w:tab/>
        </w:r>
        <w:r>
          <w:rPr>
            <w:noProof/>
          </w:rPr>
          <w:fldChar w:fldCharType="begin"/>
        </w:r>
        <w:r>
          <w:rPr>
            <w:noProof/>
          </w:rPr>
          <w:instrText xml:space="preserve"> PAGEREF _Toc48650938 \h </w:instrText>
        </w:r>
      </w:ins>
      <w:r>
        <w:rPr>
          <w:noProof/>
        </w:rPr>
      </w:r>
      <w:r>
        <w:rPr>
          <w:noProof/>
        </w:rPr>
        <w:fldChar w:fldCharType="separate"/>
      </w:r>
      <w:ins w:id="158" w:author="Nico Brits" w:date="2020-09-21T15:12:00Z">
        <w:r w:rsidR="005C575A">
          <w:rPr>
            <w:noProof/>
          </w:rPr>
          <w:t>10</w:t>
        </w:r>
      </w:ins>
      <w:ins w:id="159" w:author="Reception" w:date="2020-08-18T13:48:00Z">
        <w:r>
          <w:rPr>
            <w:noProof/>
          </w:rPr>
          <w:fldChar w:fldCharType="end"/>
        </w:r>
      </w:ins>
    </w:p>
    <w:p w14:paraId="53CA5FE3" w14:textId="0D21F819" w:rsidR="00E6793E" w:rsidRDefault="00E6793E">
      <w:pPr>
        <w:pStyle w:val="TOC1"/>
        <w:tabs>
          <w:tab w:val="left" w:pos="660"/>
          <w:tab w:val="right" w:leader="dot" w:pos="9402"/>
        </w:tabs>
        <w:rPr>
          <w:ins w:id="160" w:author="Reception" w:date="2020-08-18T13:48:00Z"/>
          <w:rFonts w:asciiTheme="minorHAnsi" w:eastAsiaTheme="minorEastAsia" w:hAnsiTheme="minorHAnsi"/>
          <w:b w:val="0"/>
          <w:noProof/>
          <w:sz w:val="22"/>
          <w:lang w:eastAsia="en-IE"/>
        </w:rPr>
      </w:pPr>
      <w:ins w:id="161" w:author="Reception" w:date="2020-08-18T13:48:00Z">
        <w:r>
          <w:rPr>
            <w:noProof/>
          </w:rPr>
          <w:t>3.</w:t>
        </w:r>
        <w:r>
          <w:rPr>
            <w:rFonts w:asciiTheme="minorHAnsi" w:eastAsiaTheme="minorEastAsia" w:hAnsiTheme="minorHAnsi"/>
            <w:b w:val="0"/>
            <w:noProof/>
            <w:sz w:val="22"/>
            <w:lang w:eastAsia="en-IE"/>
          </w:rPr>
          <w:tab/>
        </w:r>
        <w:r>
          <w:rPr>
            <w:noProof/>
          </w:rPr>
          <w:t>Execution</w:t>
        </w:r>
        <w:r>
          <w:rPr>
            <w:noProof/>
          </w:rPr>
          <w:tab/>
        </w:r>
        <w:r>
          <w:rPr>
            <w:noProof/>
          </w:rPr>
          <w:fldChar w:fldCharType="begin"/>
        </w:r>
        <w:r>
          <w:rPr>
            <w:noProof/>
          </w:rPr>
          <w:instrText xml:space="preserve"> PAGEREF _Toc48650939 \h </w:instrText>
        </w:r>
      </w:ins>
      <w:r>
        <w:rPr>
          <w:noProof/>
        </w:rPr>
      </w:r>
      <w:r>
        <w:rPr>
          <w:noProof/>
        </w:rPr>
        <w:fldChar w:fldCharType="separate"/>
      </w:r>
      <w:ins w:id="162" w:author="Nico Brits" w:date="2020-09-21T15:12:00Z">
        <w:r w:rsidR="005C575A">
          <w:rPr>
            <w:noProof/>
          </w:rPr>
          <w:t>10</w:t>
        </w:r>
      </w:ins>
      <w:ins w:id="163" w:author="Reception" w:date="2020-08-18T13:48:00Z">
        <w:r>
          <w:rPr>
            <w:noProof/>
          </w:rPr>
          <w:fldChar w:fldCharType="end"/>
        </w:r>
      </w:ins>
    </w:p>
    <w:p w14:paraId="15CD6474" w14:textId="501E3B57" w:rsidR="00E6793E" w:rsidRDefault="00E6793E">
      <w:pPr>
        <w:pStyle w:val="TOC2"/>
        <w:tabs>
          <w:tab w:val="left" w:pos="880"/>
          <w:tab w:val="right" w:leader="dot" w:pos="9402"/>
        </w:tabs>
        <w:rPr>
          <w:ins w:id="164" w:author="Reception" w:date="2020-08-18T13:48:00Z"/>
          <w:rFonts w:asciiTheme="minorHAnsi" w:eastAsiaTheme="minorEastAsia" w:hAnsiTheme="minorHAnsi"/>
          <w:noProof/>
          <w:sz w:val="22"/>
          <w:lang w:eastAsia="en-IE"/>
        </w:rPr>
      </w:pPr>
      <w:ins w:id="165" w:author="Reception" w:date="2020-08-18T13:48:00Z">
        <w:r>
          <w:rPr>
            <w:noProof/>
          </w:rPr>
          <w:t>3.1.</w:t>
        </w:r>
        <w:r>
          <w:rPr>
            <w:rFonts w:asciiTheme="minorHAnsi" w:eastAsiaTheme="minorEastAsia" w:hAnsiTheme="minorHAnsi"/>
            <w:noProof/>
            <w:sz w:val="22"/>
            <w:lang w:eastAsia="en-IE"/>
          </w:rPr>
          <w:tab/>
        </w:r>
        <w:r>
          <w:rPr>
            <w:noProof/>
          </w:rPr>
          <w:t>Installation</w:t>
        </w:r>
        <w:r>
          <w:rPr>
            <w:noProof/>
          </w:rPr>
          <w:tab/>
        </w:r>
        <w:r>
          <w:rPr>
            <w:noProof/>
          </w:rPr>
          <w:fldChar w:fldCharType="begin"/>
        </w:r>
        <w:r>
          <w:rPr>
            <w:noProof/>
          </w:rPr>
          <w:instrText xml:space="preserve"> PAGEREF _Toc48650940 \h </w:instrText>
        </w:r>
      </w:ins>
      <w:r>
        <w:rPr>
          <w:noProof/>
        </w:rPr>
      </w:r>
      <w:r>
        <w:rPr>
          <w:noProof/>
        </w:rPr>
        <w:fldChar w:fldCharType="separate"/>
      </w:r>
      <w:ins w:id="166" w:author="Nico Brits" w:date="2020-09-21T15:12:00Z">
        <w:r w:rsidR="005C575A">
          <w:rPr>
            <w:noProof/>
          </w:rPr>
          <w:t>10</w:t>
        </w:r>
      </w:ins>
      <w:ins w:id="167" w:author="Reception" w:date="2020-08-18T13:48:00Z">
        <w:r>
          <w:rPr>
            <w:noProof/>
          </w:rPr>
          <w:fldChar w:fldCharType="end"/>
        </w:r>
      </w:ins>
    </w:p>
    <w:p w14:paraId="03937995" w14:textId="0AA22428" w:rsidR="00E6793E" w:rsidRDefault="00E6793E">
      <w:pPr>
        <w:pStyle w:val="TOC2"/>
        <w:tabs>
          <w:tab w:val="left" w:pos="880"/>
          <w:tab w:val="right" w:leader="dot" w:pos="9402"/>
        </w:tabs>
        <w:rPr>
          <w:ins w:id="168" w:author="Reception" w:date="2020-08-18T13:48:00Z"/>
          <w:rFonts w:asciiTheme="minorHAnsi" w:eastAsiaTheme="minorEastAsia" w:hAnsiTheme="minorHAnsi"/>
          <w:noProof/>
          <w:sz w:val="22"/>
          <w:lang w:eastAsia="en-IE"/>
        </w:rPr>
      </w:pPr>
      <w:ins w:id="169" w:author="Reception" w:date="2020-08-18T13:48:00Z">
        <w:r>
          <w:rPr>
            <w:noProof/>
          </w:rPr>
          <w:t>3.2.</w:t>
        </w:r>
        <w:r>
          <w:rPr>
            <w:rFonts w:asciiTheme="minorHAnsi" w:eastAsiaTheme="minorEastAsia" w:hAnsiTheme="minorHAnsi"/>
            <w:noProof/>
            <w:sz w:val="22"/>
            <w:lang w:eastAsia="en-IE"/>
          </w:rPr>
          <w:tab/>
        </w:r>
        <w:r>
          <w:rPr>
            <w:noProof/>
          </w:rPr>
          <w:t>Armored Cable Installation</w:t>
        </w:r>
        <w:r>
          <w:rPr>
            <w:noProof/>
          </w:rPr>
          <w:tab/>
        </w:r>
        <w:r>
          <w:rPr>
            <w:noProof/>
          </w:rPr>
          <w:fldChar w:fldCharType="begin"/>
        </w:r>
        <w:r>
          <w:rPr>
            <w:noProof/>
          </w:rPr>
          <w:instrText xml:space="preserve"> PAGEREF _Toc48650941 \h </w:instrText>
        </w:r>
      </w:ins>
      <w:r>
        <w:rPr>
          <w:noProof/>
        </w:rPr>
      </w:r>
      <w:r>
        <w:rPr>
          <w:noProof/>
        </w:rPr>
        <w:fldChar w:fldCharType="separate"/>
      </w:r>
      <w:ins w:id="170" w:author="Nico Brits" w:date="2020-09-21T15:12:00Z">
        <w:r w:rsidR="005C575A">
          <w:rPr>
            <w:noProof/>
          </w:rPr>
          <w:t>11</w:t>
        </w:r>
      </w:ins>
      <w:ins w:id="171" w:author="Reception" w:date="2020-08-18T13:48:00Z">
        <w:r>
          <w:rPr>
            <w:noProof/>
          </w:rPr>
          <w:fldChar w:fldCharType="end"/>
        </w:r>
      </w:ins>
    </w:p>
    <w:p w14:paraId="4BABE886" w14:textId="22903C1B" w:rsidR="00E6793E" w:rsidRDefault="00E6793E">
      <w:pPr>
        <w:pStyle w:val="TOC2"/>
        <w:tabs>
          <w:tab w:val="left" w:pos="880"/>
          <w:tab w:val="right" w:leader="dot" w:pos="9402"/>
        </w:tabs>
        <w:rPr>
          <w:ins w:id="172" w:author="Reception" w:date="2020-08-18T13:48:00Z"/>
          <w:rFonts w:asciiTheme="minorHAnsi" w:eastAsiaTheme="minorEastAsia" w:hAnsiTheme="minorHAnsi"/>
          <w:noProof/>
          <w:sz w:val="22"/>
          <w:lang w:eastAsia="en-IE"/>
        </w:rPr>
      </w:pPr>
      <w:ins w:id="173" w:author="Reception" w:date="2020-08-18T13:48:00Z">
        <w:r>
          <w:rPr>
            <w:noProof/>
          </w:rPr>
          <w:t>3.3.</w:t>
        </w:r>
        <w:r>
          <w:rPr>
            <w:rFonts w:asciiTheme="minorHAnsi" w:eastAsiaTheme="minorEastAsia" w:hAnsiTheme="minorHAnsi"/>
            <w:noProof/>
            <w:sz w:val="22"/>
            <w:lang w:eastAsia="en-IE"/>
          </w:rPr>
          <w:tab/>
        </w:r>
        <w:r>
          <w:rPr>
            <w:noProof/>
          </w:rPr>
          <w:t>Field Quality Control</w:t>
        </w:r>
        <w:r>
          <w:rPr>
            <w:noProof/>
          </w:rPr>
          <w:tab/>
        </w:r>
        <w:r>
          <w:rPr>
            <w:noProof/>
          </w:rPr>
          <w:fldChar w:fldCharType="begin"/>
        </w:r>
        <w:r>
          <w:rPr>
            <w:noProof/>
          </w:rPr>
          <w:instrText xml:space="preserve"> PAGEREF _Toc48650942 \h </w:instrText>
        </w:r>
      </w:ins>
      <w:r>
        <w:rPr>
          <w:noProof/>
        </w:rPr>
      </w:r>
      <w:r>
        <w:rPr>
          <w:noProof/>
        </w:rPr>
        <w:fldChar w:fldCharType="separate"/>
      </w:r>
      <w:ins w:id="174" w:author="Nico Brits" w:date="2020-09-21T15:12:00Z">
        <w:r w:rsidR="005C575A">
          <w:rPr>
            <w:noProof/>
          </w:rPr>
          <w:t>12</w:t>
        </w:r>
      </w:ins>
      <w:ins w:id="175" w:author="Reception" w:date="2020-08-18T13:48:00Z">
        <w:r>
          <w:rPr>
            <w:noProof/>
          </w:rPr>
          <w:fldChar w:fldCharType="end"/>
        </w:r>
      </w:ins>
    </w:p>
    <w:p w14:paraId="563CE4E4" w14:textId="386AEDCD" w:rsidR="006B19A0" w:rsidDel="00E6793E" w:rsidRDefault="006B19A0">
      <w:pPr>
        <w:pStyle w:val="TOC1"/>
        <w:tabs>
          <w:tab w:val="left" w:pos="660"/>
          <w:tab w:val="right" w:leader="dot" w:pos="9402"/>
        </w:tabs>
        <w:rPr>
          <w:del w:id="176" w:author="Reception" w:date="2020-08-18T13:48:00Z"/>
          <w:rFonts w:asciiTheme="minorHAnsi" w:eastAsiaTheme="minorEastAsia" w:hAnsiTheme="minorHAnsi"/>
          <w:b w:val="0"/>
          <w:noProof/>
          <w:sz w:val="22"/>
          <w:lang w:eastAsia="en-IE"/>
        </w:rPr>
      </w:pPr>
      <w:del w:id="177" w:author="Reception" w:date="2020-08-18T13:48:00Z">
        <w:r w:rsidDel="00E6793E">
          <w:rPr>
            <w:noProof/>
          </w:rPr>
          <w:delText>1.</w:delText>
        </w:r>
        <w:r w:rsidDel="00E6793E">
          <w:rPr>
            <w:rFonts w:asciiTheme="minorHAnsi" w:eastAsiaTheme="minorEastAsia" w:hAnsiTheme="minorHAnsi"/>
            <w:b w:val="0"/>
            <w:noProof/>
            <w:sz w:val="22"/>
            <w:lang w:eastAsia="en-IE"/>
          </w:rPr>
          <w:tab/>
        </w:r>
        <w:r w:rsidDel="00E6793E">
          <w:rPr>
            <w:noProof/>
          </w:rPr>
          <w:delText>General</w:delText>
        </w:r>
        <w:r w:rsidDel="00E6793E">
          <w:rPr>
            <w:noProof/>
          </w:rPr>
          <w:tab/>
        </w:r>
        <w:r w:rsidR="00E6793E" w:rsidDel="00E6793E">
          <w:rPr>
            <w:noProof/>
          </w:rPr>
          <w:delText>5</w:delText>
        </w:r>
      </w:del>
    </w:p>
    <w:p w14:paraId="7925DC56" w14:textId="00805982" w:rsidR="006B19A0" w:rsidDel="00E6793E" w:rsidRDefault="006B19A0">
      <w:pPr>
        <w:pStyle w:val="TOC2"/>
        <w:tabs>
          <w:tab w:val="left" w:pos="880"/>
          <w:tab w:val="right" w:leader="dot" w:pos="9402"/>
        </w:tabs>
        <w:rPr>
          <w:del w:id="178" w:author="Reception" w:date="2020-08-18T13:48:00Z"/>
          <w:rFonts w:asciiTheme="minorHAnsi" w:eastAsiaTheme="minorEastAsia" w:hAnsiTheme="minorHAnsi"/>
          <w:noProof/>
          <w:sz w:val="22"/>
          <w:lang w:eastAsia="en-IE"/>
        </w:rPr>
      </w:pPr>
      <w:del w:id="179" w:author="Reception" w:date="2020-08-18T13:48:00Z">
        <w:r w:rsidRPr="0095535D" w:rsidDel="00E6793E">
          <w:rPr>
            <w:rFonts w:eastAsia="Times New Roman" w:hAnsi="Times New Roman" w:cs="Times New Roman"/>
            <w:noProof/>
          </w:rPr>
          <w:delText>1.1.</w:delText>
        </w:r>
        <w:r w:rsidDel="00E6793E">
          <w:rPr>
            <w:rFonts w:asciiTheme="minorHAnsi" w:eastAsiaTheme="minorEastAsia" w:hAnsiTheme="minorHAnsi"/>
            <w:noProof/>
            <w:sz w:val="22"/>
            <w:lang w:eastAsia="en-IE"/>
          </w:rPr>
          <w:tab/>
        </w:r>
        <w:r w:rsidDel="00E6793E">
          <w:rPr>
            <w:noProof/>
          </w:rPr>
          <w:delText>Summary</w:delText>
        </w:r>
        <w:r w:rsidDel="00E6793E">
          <w:rPr>
            <w:noProof/>
          </w:rPr>
          <w:tab/>
        </w:r>
        <w:r w:rsidR="00E6793E" w:rsidDel="00E6793E">
          <w:rPr>
            <w:noProof/>
          </w:rPr>
          <w:delText>5</w:delText>
        </w:r>
      </w:del>
    </w:p>
    <w:p w14:paraId="3C82C375" w14:textId="48CE7195" w:rsidR="006B19A0" w:rsidDel="00E6793E" w:rsidRDefault="006B19A0">
      <w:pPr>
        <w:pStyle w:val="TOC2"/>
        <w:tabs>
          <w:tab w:val="left" w:pos="880"/>
          <w:tab w:val="right" w:leader="dot" w:pos="9402"/>
        </w:tabs>
        <w:rPr>
          <w:del w:id="180" w:author="Reception" w:date="2020-08-18T13:48:00Z"/>
          <w:rFonts w:asciiTheme="minorHAnsi" w:eastAsiaTheme="minorEastAsia" w:hAnsiTheme="minorHAnsi"/>
          <w:noProof/>
          <w:sz w:val="22"/>
          <w:lang w:eastAsia="en-IE"/>
        </w:rPr>
      </w:pPr>
      <w:del w:id="181" w:author="Reception" w:date="2020-08-18T13:48:00Z">
        <w:r w:rsidRPr="0095535D" w:rsidDel="00E6793E">
          <w:rPr>
            <w:rFonts w:eastAsia="Times New Roman" w:hAnsi="Times New Roman" w:cs="Times New Roman"/>
            <w:noProof/>
          </w:rPr>
          <w:delText>1.2.</w:delText>
        </w:r>
        <w:r w:rsidDel="00E6793E">
          <w:rPr>
            <w:rFonts w:asciiTheme="minorHAnsi" w:eastAsiaTheme="minorEastAsia" w:hAnsiTheme="minorHAnsi"/>
            <w:noProof/>
            <w:sz w:val="22"/>
            <w:lang w:eastAsia="en-IE"/>
          </w:rPr>
          <w:tab/>
        </w:r>
        <w:r w:rsidDel="00E6793E">
          <w:rPr>
            <w:noProof/>
          </w:rPr>
          <w:delText>Definitions</w:delText>
        </w:r>
        <w:r w:rsidDel="00E6793E">
          <w:rPr>
            <w:noProof/>
          </w:rPr>
          <w:tab/>
        </w:r>
      </w:del>
      <w:del w:id="182" w:author="Reception" w:date="2020-08-18T13:47:00Z">
        <w:r w:rsidR="00036662" w:rsidDel="00E6793E">
          <w:rPr>
            <w:noProof/>
          </w:rPr>
          <w:delText>5</w:delText>
        </w:r>
      </w:del>
    </w:p>
    <w:p w14:paraId="7F912ED9" w14:textId="085E769A" w:rsidR="006B19A0" w:rsidDel="00E6793E" w:rsidRDefault="006B19A0">
      <w:pPr>
        <w:pStyle w:val="TOC2"/>
        <w:tabs>
          <w:tab w:val="left" w:pos="880"/>
          <w:tab w:val="right" w:leader="dot" w:pos="9402"/>
        </w:tabs>
        <w:rPr>
          <w:del w:id="183" w:author="Reception" w:date="2020-08-18T13:48:00Z"/>
          <w:rFonts w:asciiTheme="minorHAnsi" w:eastAsiaTheme="minorEastAsia" w:hAnsiTheme="minorHAnsi"/>
          <w:noProof/>
          <w:sz w:val="22"/>
          <w:lang w:eastAsia="en-IE"/>
        </w:rPr>
      </w:pPr>
      <w:del w:id="184" w:author="Reception" w:date="2020-08-18T13:48:00Z">
        <w:r w:rsidRPr="0095535D" w:rsidDel="00E6793E">
          <w:rPr>
            <w:rFonts w:eastAsia="Times New Roman" w:hAnsi="Times New Roman" w:cs="Times New Roman"/>
            <w:noProof/>
          </w:rPr>
          <w:delText>1.3.</w:delText>
        </w:r>
        <w:r w:rsidDel="00E6793E">
          <w:rPr>
            <w:rFonts w:asciiTheme="minorHAnsi" w:eastAsiaTheme="minorEastAsia" w:hAnsiTheme="minorHAnsi"/>
            <w:noProof/>
            <w:sz w:val="22"/>
            <w:lang w:eastAsia="en-IE"/>
          </w:rPr>
          <w:tab/>
        </w:r>
        <w:r w:rsidR="00F86200" w:rsidDel="00E6793E">
          <w:rPr>
            <w:rFonts w:asciiTheme="minorHAnsi" w:eastAsiaTheme="minorEastAsia" w:hAnsiTheme="minorHAnsi"/>
            <w:noProof/>
            <w:sz w:val="22"/>
            <w:lang w:eastAsia="en-IE"/>
          </w:rPr>
          <w:delText>References</w:delText>
        </w:r>
        <w:r w:rsidDel="00E6793E">
          <w:rPr>
            <w:noProof/>
          </w:rPr>
          <w:tab/>
        </w:r>
        <w:r w:rsidR="009F25E7" w:rsidDel="00E6793E">
          <w:rPr>
            <w:noProof/>
          </w:rPr>
          <w:delText>5</w:delText>
        </w:r>
      </w:del>
    </w:p>
    <w:p w14:paraId="7FBF48BE" w14:textId="2092CA89" w:rsidR="006B19A0" w:rsidDel="00E6793E" w:rsidRDefault="006B19A0">
      <w:pPr>
        <w:pStyle w:val="TOC2"/>
        <w:tabs>
          <w:tab w:val="left" w:pos="880"/>
          <w:tab w:val="right" w:leader="dot" w:pos="9402"/>
        </w:tabs>
        <w:rPr>
          <w:del w:id="185" w:author="Reception" w:date="2020-08-18T13:48:00Z"/>
          <w:rFonts w:asciiTheme="minorHAnsi" w:eastAsiaTheme="minorEastAsia" w:hAnsiTheme="minorHAnsi"/>
          <w:noProof/>
          <w:sz w:val="22"/>
          <w:lang w:eastAsia="en-IE"/>
        </w:rPr>
      </w:pPr>
      <w:del w:id="186" w:author="Reception" w:date="2020-08-18T13:48:00Z">
        <w:r w:rsidRPr="0095535D" w:rsidDel="00E6793E">
          <w:rPr>
            <w:rFonts w:eastAsia="Times New Roman" w:hAnsi="Times New Roman" w:cs="Times New Roman"/>
            <w:noProof/>
          </w:rPr>
          <w:delText>1.4.</w:delText>
        </w:r>
        <w:r w:rsidDel="00E6793E">
          <w:rPr>
            <w:rFonts w:asciiTheme="minorHAnsi" w:eastAsiaTheme="minorEastAsia" w:hAnsiTheme="minorHAnsi"/>
            <w:noProof/>
            <w:sz w:val="22"/>
            <w:lang w:eastAsia="en-IE"/>
          </w:rPr>
          <w:tab/>
        </w:r>
        <w:r w:rsidR="00A35BA0" w:rsidDel="00E6793E">
          <w:rPr>
            <w:rFonts w:asciiTheme="minorHAnsi" w:eastAsiaTheme="minorEastAsia" w:hAnsiTheme="minorHAnsi"/>
            <w:noProof/>
            <w:sz w:val="22"/>
            <w:lang w:eastAsia="en-IE"/>
          </w:rPr>
          <w:delText>Submittal Documentation Requirements</w:delText>
        </w:r>
        <w:r w:rsidDel="00E6793E">
          <w:rPr>
            <w:noProof/>
          </w:rPr>
          <w:tab/>
        </w:r>
        <w:r w:rsidR="009F25E7" w:rsidDel="00E6793E">
          <w:rPr>
            <w:noProof/>
          </w:rPr>
          <w:delText>5</w:delText>
        </w:r>
      </w:del>
    </w:p>
    <w:p w14:paraId="6856A26C" w14:textId="1246B245" w:rsidR="006B19A0" w:rsidDel="00E6793E" w:rsidRDefault="006B19A0">
      <w:pPr>
        <w:pStyle w:val="TOC2"/>
        <w:tabs>
          <w:tab w:val="left" w:pos="880"/>
          <w:tab w:val="right" w:leader="dot" w:pos="9402"/>
        </w:tabs>
        <w:rPr>
          <w:del w:id="187" w:author="Reception" w:date="2020-08-18T13:48:00Z"/>
          <w:noProof/>
        </w:rPr>
      </w:pPr>
      <w:del w:id="188" w:author="Reception" w:date="2020-08-18T13:48:00Z">
        <w:r w:rsidRPr="0095535D" w:rsidDel="00E6793E">
          <w:rPr>
            <w:rFonts w:eastAsia="Times New Roman" w:hAnsi="Times New Roman" w:cs="Times New Roman"/>
            <w:noProof/>
          </w:rPr>
          <w:delText>1.5.</w:delText>
        </w:r>
        <w:r w:rsidDel="00E6793E">
          <w:rPr>
            <w:rFonts w:asciiTheme="minorHAnsi" w:eastAsiaTheme="minorEastAsia" w:hAnsiTheme="minorHAnsi"/>
            <w:noProof/>
            <w:sz w:val="22"/>
            <w:lang w:eastAsia="en-IE"/>
          </w:rPr>
          <w:tab/>
        </w:r>
        <w:r w:rsidR="00A35BA0" w:rsidDel="00E6793E">
          <w:rPr>
            <w:noProof/>
          </w:rPr>
          <w:delText>Submittals</w:delText>
        </w:r>
        <w:r w:rsidDel="00E6793E">
          <w:rPr>
            <w:noProof/>
          </w:rPr>
          <w:tab/>
        </w:r>
        <w:r w:rsidR="009F25E7" w:rsidDel="00E6793E">
          <w:rPr>
            <w:noProof/>
          </w:rPr>
          <w:delText>5</w:delText>
        </w:r>
      </w:del>
    </w:p>
    <w:p w14:paraId="056466B3" w14:textId="68B85F7E" w:rsidR="00A35BA0" w:rsidDel="00E6793E" w:rsidRDefault="00A35BA0" w:rsidP="00A35BA0">
      <w:pPr>
        <w:pStyle w:val="TOC2"/>
        <w:tabs>
          <w:tab w:val="left" w:pos="880"/>
          <w:tab w:val="right" w:leader="dot" w:pos="9402"/>
        </w:tabs>
        <w:rPr>
          <w:del w:id="189" w:author="Reception" w:date="2020-08-18T13:48:00Z"/>
          <w:rFonts w:asciiTheme="minorHAnsi" w:eastAsiaTheme="minorEastAsia" w:hAnsiTheme="minorHAnsi"/>
          <w:noProof/>
          <w:sz w:val="22"/>
          <w:lang w:eastAsia="en-IE"/>
        </w:rPr>
      </w:pPr>
      <w:del w:id="190"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6</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Site Conditions</w:delText>
        </w:r>
        <w:r w:rsidDel="00E6793E">
          <w:rPr>
            <w:noProof/>
          </w:rPr>
          <w:tab/>
        </w:r>
        <w:r w:rsidR="00E6793E" w:rsidDel="00E6793E">
          <w:rPr>
            <w:noProof/>
          </w:rPr>
          <w:delText>5</w:delText>
        </w:r>
      </w:del>
    </w:p>
    <w:p w14:paraId="77C489B6" w14:textId="39354FA8" w:rsidR="00A35BA0" w:rsidDel="00E6793E" w:rsidRDefault="00A35BA0" w:rsidP="00A35BA0">
      <w:pPr>
        <w:pStyle w:val="TOC2"/>
        <w:tabs>
          <w:tab w:val="left" w:pos="880"/>
          <w:tab w:val="right" w:leader="dot" w:pos="9402"/>
        </w:tabs>
        <w:rPr>
          <w:del w:id="191" w:author="Reception" w:date="2020-08-18T13:48:00Z"/>
          <w:rFonts w:asciiTheme="minorHAnsi" w:eastAsiaTheme="minorEastAsia" w:hAnsiTheme="minorHAnsi"/>
          <w:noProof/>
          <w:sz w:val="22"/>
          <w:lang w:eastAsia="en-IE"/>
        </w:rPr>
      </w:pPr>
      <w:del w:id="192"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7</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Quality Assurance</w:delText>
        </w:r>
        <w:r w:rsidDel="00E6793E">
          <w:rPr>
            <w:noProof/>
          </w:rPr>
          <w:tab/>
        </w:r>
        <w:r w:rsidR="009F25E7" w:rsidDel="00E6793E">
          <w:rPr>
            <w:noProof/>
          </w:rPr>
          <w:delText>6</w:delText>
        </w:r>
      </w:del>
    </w:p>
    <w:p w14:paraId="49E3FD28" w14:textId="53DF93E2" w:rsidR="00A35BA0" w:rsidDel="00E6793E" w:rsidRDefault="00A35BA0" w:rsidP="00A35BA0">
      <w:pPr>
        <w:pStyle w:val="TOC2"/>
        <w:tabs>
          <w:tab w:val="left" w:pos="880"/>
          <w:tab w:val="right" w:leader="dot" w:pos="9402"/>
        </w:tabs>
        <w:rPr>
          <w:del w:id="193" w:author="Reception" w:date="2020-08-18T13:48:00Z"/>
          <w:rFonts w:asciiTheme="minorHAnsi" w:eastAsiaTheme="minorEastAsia" w:hAnsiTheme="minorHAnsi"/>
          <w:noProof/>
          <w:sz w:val="22"/>
          <w:lang w:eastAsia="en-IE"/>
        </w:rPr>
      </w:pPr>
      <w:del w:id="194"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8</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delText>Delivery, storage and Handling</w:delText>
        </w:r>
        <w:r w:rsidDel="00E6793E">
          <w:rPr>
            <w:noProof/>
          </w:rPr>
          <w:tab/>
        </w:r>
        <w:r w:rsidR="009F25E7" w:rsidDel="00E6793E">
          <w:rPr>
            <w:noProof/>
          </w:rPr>
          <w:delText>7</w:delText>
        </w:r>
      </w:del>
    </w:p>
    <w:p w14:paraId="4A73D30E" w14:textId="0053C183" w:rsidR="00A35BA0" w:rsidDel="00E6793E" w:rsidRDefault="00A35BA0" w:rsidP="00A35BA0">
      <w:pPr>
        <w:pStyle w:val="TOC2"/>
        <w:tabs>
          <w:tab w:val="left" w:pos="880"/>
          <w:tab w:val="right" w:leader="dot" w:pos="9402"/>
        </w:tabs>
        <w:rPr>
          <w:del w:id="195" w:author="Reception" w:date="2020-08-18T13:48:00Z"/>
          <w:rFonts w:asciiTheme="minorHAnsi" w:eastAsiaTheme="minorEastAsia" w:hAnsiTheme="minorHAnsi"/>
          <w:noProof/>
          <w:sz w:val="22"/>
          <w:lang w:eastAsia="en-IE"/>
        </w:rPr>
      </w:pPr>
      <w:del w:id="196"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9</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delText>Warranty</w:delText>
        </w:r>
        <w:r w:rsidDel="00E6793E">
          <w:rPr>
            <w:noProof/>
          </w:rPr>
          <w:tab/>
        </w:r>
        <w:r w:rsidR="009F25E7" w:rsidDel="00E6793E">
          <w:rPr>
            <w:noProof/>
          </w:rPr>
          <w:delText>7</w:delText>
        </w:r>
      </w:del>
    </w:p>
    <w:p w14:paraId="58748CA9" w14:textId="59C85B0B" w:rsidR="00A35BA0" w:rsidDel="00E6793E" w:rsidRDefault="00A35BA0" w:rsidP="00A35BA0">
      <w:pPr>
        <w:pStyle w:val="TOC2"/>
        <w:tabs>
          <w:tab w:val="left" w:pos="880"/>
          <w:tab w:val="right" w:leader="dot" w:pos="9402"/>
        </w:tabs>
        <w:rPr>
          <w:del w:id="197" w:author="Reception" w:date="2020-08-18T13:48:00Z"/>
          <w:noProof/>
        </w:rPr>
      </w:pPr>
      <w:del w:id="198"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10</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Extra Materials</w:delText>
        </w:r>
        <w:r w:rsidDel="00E6793E">
          <w:rPr>
            <w:noProof/>
          </w:rPr>
          <w:tab/>
        </w:r>
        <w:r w:rsidR="009F25E7" w:rsidDel="00E6793E">
          <w:rPr>
            <w:noProof/>
          </w:rPr>
          <w:delText>7</w:delText>
        </w:r>
      </w:del>
    </w:p>
    <w:p w14:paraId="4B13B421" w14:textId="77777777" w:rsidR="00A35BA0" w:rsidRPr="00A35BA0" w:rsidDel="00E6793E" w:rsidRDefault="00A35BA0" w:rsidP="00A35BA0">
      <w:pPr>
        <w:rPr>
          <w:del w:id="199" w:author="Reception" w:date="2020-08-18T13:48:00Z"/>
          <w:noProof/>
        </w:rPr>
      </w:pPr>
    </w:p>
    <w:p w14:paraId="5EA1FDBF" w14:textId="693197B2" w:rsidR="006B19A0" w:rsidDel="00E6793E" w:rsidRDefault="006B19A0">
      <w:pPr>
        <w:pStyle w:val="TOC1"/>
        <w:tabs>
          <w:tab w:val="left" w:pos="660"/>
          <w:tab w:val="right" w:leader="dot" w:pos="9402"/>
        </w:tabs>
        <w:rPr>
          <w:del w:id="200" w:author="Reception" w:date="2020-08-18T13:48:00Z"/>
          <w:rFonts w:asciiTheme="minorHAnsi" w:eastAsiaTheme="minorEastAsia" w:hAnsiTheme="minorHAnsi"/>
          <w:b w:val="0"/>
          <w:noProof/>
          <w:sz w:val="22"/>
          <w:lang w:eastAsia="en-IE"/>
        </w:rPr>
      </w:pPr>
      <w:del w:id="201" w:author="Reception" w:date="2020-08-18T13:48:00Z">
        <w:r w:rsidDel="00E6793E">
          <w:rPr>
            <w:noProof/>
          </w:rPr>
          <w:delText>2.</w:delText>
        </w:r>
        <w:r w:rsidDel="00E6793E">
          <w:rPr>
            <w:rFonts w:asciiTheme="minorHAnsi" w:eastAsiaTheme="minorEastAsia" w:hAnsiTheme="minorHAnsi"/>
            <w:b w:val="0"/>
            <w:noProof/>
            <w:sz w:val="22"/>
            <w:lang w:eastAsia="en-IE"/>
          </w:rPr>
          <w:tab/>
        </w:r>
        <w:r w:rsidDel="00E6793E">
          <w:rPr>
            <w:noProof/>
          </w:rPr>
          <w:delText>Products</w:delText>
        </w:r>
        <w:r w:rsidDel="00E6793E">
          <w:rPr>
            <w:noProof/>
          </w:rPr>
          <w:tab/>
        </w:r>
        <w:r w:rsidR="009F25E7" w:rsidDel="00E6793E">
          <w:rPr>
            <w:noProof/>
          </w:rPr>
          <w:delText>7</w:delText>
        </w:r>
      </w:del>
    </w:p>
    <w:p w14:paraId="0790738A" w14:textId="57FF4699" w:rsidR="006B19A0" w:rsidDel="00E6793E" w:rsidRDefault="006B19A0">
      <w:pPr>
        <w:pStyle w:val="TOC2"/>
        <w:tabs>
          <w:tab w:val="left" w:pos="880"/>
          <w:tab w:val="right" w:leader="dot" w:pos="9402"/>
        </w:tabs>
        <w:rPr>
          <w:del w:id="202" w:author="Reception" w:date="2020-08-18T13:48:00Z"/>
          <w:rFonts w:asciiTheme="minorHAnsi" w:eastAsiaTheme="minorEastAsia" w:hAnsiTheme="minorHAnsi"/>
          <w:noProof/>
          <w:sz w:val="22"/>
          <w:lang w:eastAsia="en-IE"/>
        </w:rPr>
      </w:pPr>
      <w:del w:id="203" w:author="Reception" w:date="2020-08-18T13:48:00Z">
        <w:r w:rsidRPr="0095535D" w:rsidDel="00E6793E">
          <w:rPr>
            <w:rFonts w:eastAsia="Times New Roman" w:hAnsi="Times New Roman" w:cs="Times New Roman"/>
            <w:noProof/>
          </w:rPr>
          <w:delText>2.1.</w:delText>
        </w:r>
        <w:r w:rsidDel="00E6793E">
          <w:rPr>
            <w:rFonts w:asciiTheme="minorHAnsi" w:eastAsiaTheme="minorEastAsia" w:hAnsiTheme="minorHAnsi"/>
            <w:noProof/>
            <w:sz w:val="22"/>
            <w:lang w:eastAsia="en-IE"/>
          </w:rPr>
          <w:tab/>
        </w:r>
        <w:r w:rsidDel="00E6793E">
          <w:rPr>
            <w:noProof/>
          </w:rPr>
          <w:delText>Manufacturers</w:delText>
        </w:r>
        <w:r w:rsidDel="00E6793E">
          <w:rPr>
            <w:noProof/>
          </w:rPr>
          <w:tab/>
        </w:r>
        <w:r w:rsidR="009F25E7" w:rsidDel="00E6793E">
          <w:rPr>
            <w:noProof/>
          </w:rPr>
          <w:delText>7</w:delText>
        </w:r>
      </w:del>
    </w:p>
    <w:p w14:paraId="4BAD1EDE" w14:textId="3DB3A5E2" w:rsidR="006B19A0" w:rsidDel="00E6793E" w:rsidRDefault="006B19A0">
      <w:pPr>
        <w:pStyle w:val="TOC2"/>
        <w:tabs>
          <w:tab w:val="left" w:pos="880"/>
          <w:tab w:val="right" w:leader="dot" w:pos="9402"/>
        </w:tabs>
        <w:rPr>
          <w:del w:id="204" w:author="Reception" w:date="2020-08-18T13:48:00Z"/>
          <w:rFonts w:asciiTheme="minorHAnsi" w:eastAsiaTheme="minorEastAsia" w:hAnsiTheme="minorHAnsi"/>
          <w:noProof/>
          <w:sz w:val="22"/>
          <w:lang w:eastAsia="en-IE"/>
        </w:rPr>
      </w:pPr>
      <w:del w:id="205" w:author="Reception" w:date="2020-08-18T13:48:00Z">
        <w:r w:rsidRPr="0095535D" w:rsidDel="00E6793E">
          <w:rPr>
            <w:rFonts w:eastAsia="Times New Roman" w:hAnsi="Times New Roman" w:cs="Times New Roman"/>
            <w:noProof/>
          </w:rPr>
          <w:delText>2.2.</w:delText>
        </w:r>
        <w:r w:rsidDel="00E6793E">
          <w:rPr>
            <w:rFonts w:asciiTheme="minorHAnsi" w:eastAsiaTheme="minorEastAsia" w:hAnsiTheme="minorHAnsi"/>
            <w:noProof/>
            <w:sz w:val="22"/>
            <w:lang w:eastAsia="en-IE"/>
          </w:rPr>
          <w:tab/>
        </w:r>
        <w:r w:rsidR="00A35BA0" w:rsidDel="00E6793E">
          <w:rPr>
            <w:noProof/>
          </w:rPr>
          <w:delText>Construction Products Regulation (CPR)</w:delText>
        </w:r>
        <w:r w:rsidR="00A35BA0" w:rsidRPr="0095535D" w:rsidDel="00E6793E">
          <w:rPr>
            <w:noProof/>
            <w:spacing w:val="-21"/>
          </w:rPr>
          <w:delText xml:space="preserve"> </w:delText>
        </w:r>
        <w:r w:rsidR="00A35BA0" w:rsidDel="00E6793E">
          <w:rPr>
            <w:noProof/>
          </w:rPr>
          <w:delText>Requirements</w:delText>
        </w:r>
        <w:r w:rsidDel="00E6793E">
          <w:rPr>
            <w:noProof/>
          </w:rPr>
          <w:tab/>
        </w:r>
        <w:r w:rsidR="009F25E7" w:rsidDel="00E6793E">
          <w:rPr>
            <w:noProof/>
          </w:rPr>
          <w:delText>7</w:delText>
        </w:r>
      </w:del>
    </w:p>
    <w:p w14:paraId="4B860B28" w14:textId="16F7A552" w:rsidR="006B19A0" w:rsidDel="00E6793E" w:rsidRDefault="006B19A0">
      <w:pPr>
        <w:pStyle w:val="TOC2"/>
        <w:tabs>
          <w:tab w:val="left" w:pos="880"/>
          <w:tab w:val="right" w:leader="dot" w:pos="9402"/>
        </w:tabs>
        <w:rPr>
          <w:del w:id="206" w:author="Reception" w:date="2020-08-18T13:48:00Z"/>
          <w:rFonts w:asciiTheme="minorHAnsi" w:eastAsiaTheme="minorEastAsia" w:hAnsiTheme="minorHAnsi"/>
          <w:noProof/>
          <w:sz w:val="22"/>
          <w:lang w:eastAsia="en-IE"/>
        </w:rPr>
      </w:pPr>
      <w:del w:id="207" w:author="Reception" w:date="2020-08-18T13:48:00Z">
        <w:r w:rsidRPr="0095535D" w:rsidDel="00E6793E">
          <w:rPr>
            <w:rFonts w:eastAsia="Times New Roman" w:hAnsi="Times New Roman" w:cs="Times New Roman"/>
            <w:noProof/>
          </w:rPr>
          <w:delText>2.3.</w:delText>
        </w:r>
        <w:r w:rsidDel="00E6793E">
          <w:rPr>
            <w:rFonts w:asciiTheme="minorHAnsi" w:eastAsiaTheme="minorEastAsia" w:hAnsiTheme="minorHAnsi"/>
            <w:noProof/>
            <w:sz w:val="22"/>
            <w:lang w:eastAsia="en-IE"/>
          </w:rPr>
          <w:tab/>
        </w:r>
        <w:r w:rsidDel="00E6793E">
          <w:rPr>
            <w:noProof/>
          </w:rPr>
          <w:delText>C</w:delText>
        </w:r>
        <w:r w:rsidR="00A35BA0" w:rsidDel="00E6793E">
          <w:rPr>
            <w:noProof/>
          </w:rPr>
          <w:delText>ables</w:delText>
        </w:r>
        <w:r w:rsidDel="00E6793E">
          <w:rPr>
            <w:noProof/>
          </w:rPr>
          <w:tab/>
        </w:r>
        <w:r w:rsidR="009F25E7" w:rsidDel="00E6793E">
          <w:rPr>
            <w:noProof/>
          </w:rPr>
          <w:delText>8</w:delText>
        </w:r>
      </w:del>
    </w:p>
    <w:p w14:paraId="7066D592" w14:textId="24FCAA35" w:rsidR="006B19A0" w:rsidDel="00E6793E" w:rsidRDefault="006B19A0">
      <w:pPr>
        <w:pStyle w:val="TOC2"/>
        <w:tabs>
          <w:tab w:val="left" w:pos="880"/>
          <w:tab w:val="right" w:leader="dot" w:pos="9402"/>
        </w:tabs>
        <w:rPr>
          <w:del w:id="208" w:author="Reception" w:date="2020-08-18T13:48:00Z"/>
          <w:rFonts w:asciiTheme="minorHAnsi" w:eastAsiaTheme="minorEastAsia" w:hAnsiTheme="minorHAnsi"/>
          <w:noProof/>
          <w:sz w:val="22"/>
          <w:lang w:eastAsia="en-IE"/>
        </w:rPr>
      </w:pPr>
      <w:del w:id="209" w:author="Reception" w:date="2020-08-18T13:48:00Z">
        <w:r w:rsidRPr="0095535D" w:rsidDel="00E6793E">
          <w:rPr>
            <w:rFonts w:eastAsia="Times New Roman" w:hAnsi="Times New Roman" w:cs="Times New Roman"/>
            <w:noProof/>
          </w:rPr>
          <w:delText>2.4.</w:delText>
        </w:r>
        <w:r w:rsidDel="00E6793E">
          <w:rPr>
            <w:rFonts w:asciiTheme="minorHAnsi" w:eastAsiaTheme="minorEastAsia" w:hAnsiTheme="minorHAnsi"/>
            <w:noProof/>
            <w:sz w:val="22"/>
            <w:lang w:eastAsia="en-IE"/>
          </w:rPr>
          <w:tab/>
        </w:r>
        <w:r w:rsidR="00A35BA0" w:rsidDel="00E6793E">
          <w:rPr>
            <w:noProof/>
          </w:rPr>
          <w:delText>Armored Cables</w:delText>
        </w:r>
        <w:r w:rsidDel="00E6793E">
          <w:rPr>
            <w:noProof/>
          </w:rPr>
          <w:tab/>
        </w:r>
        <w:r w:rsidR="009F25E7" w:rsidDel="00E6793E">
          <w:rPr>
            <w:noProof/>
          </w:rPr>
          <w:delText>9</w:delText>
        </w:r>
      </w:del>
    </w:p>
    <w:p w14:paraId="341C2C4A" w14:textId="7CDD86F1" w:rsidR="006B19A0" w:rsidDel="00E6793E" w:rsidRDefault="006B19A0">
      <w:pPr>
        <w:pStyle w:val="TOC2"/>
        <w:tabs>
          <w:tab w:val="left" w:pos="880"/>
          <w:tab w:val="right" w:leader="dot" w:pos="9402"/>
        </w:tabs>
        <w:rPr>
          <w:del w:id="210" w:author="Reception" w:date="2020-08-18T13:48:00Z"/>
          <w:rFonts w:asciiTheme="minorHAnsi" w:eastAsiaTheme="minorEastAsia" w:hAnsiTheme="minorHAnsi"/>
          <w:noProof/>
          <w:sz w:val="22"/>
          <w:lang w:eastAsia="en-IE"/>
        </w:rPr>
      </w:pPr>
      <w:del w:id="211" w:author="Reception" w:date="2020-08-18T13:48:00Z">
        <w:r w:rsidRPr="0095535D" w:rsidDel="00E6793E">
          <w:rPr>
            <w:rFonts w:eastAsia="Times New Roman" w:hAnsi="Times New Roman" w:cs="Times New Roman"/>
            <w:noProof/>
          </w:rPr>
          <w:delText>2.5.</w:delText>
        </w:r>
        <w:r w:rsidDel="00E6793E">
          <w:rPr>
            <w:rFonts w:asciiTheme="minorHAnsi" w:eastAsiaTheme="minorEastAsia" w:hAnsiTheme="minorHAnsi"/>
            <w:noProof/>
            <w:sz w:val="22"/>
            <w:lang w:eastAsia="en-IE"/>
          </w:rPr>
          <w:tab/>
        </w:r>
        <w:r w:rsidDel="00E6793E">
          <w:rPr>
            <w:noProof/>
          </w:rPr>
          <w:delText>S</w:delText>
        </w:r>
        <w:r w:rsidR="00A35BA0" w:rsidDel="00E6793E">
          <w:rPr>
            <w:noProof/>
          </w:rPr>
          <w:delText>plice Kits</w:delText>
        </w:r>
        <w:r w:rsidDel="00E6793E">
          <w:rPr>
            <w:noProof/>
          </w:rPr>
          <w:tab/>
        </w:r>
        <w:r w:rsidR="009F25E7" w:rsidDel="00E6793E">
          <w:rPr>
            <w:noProof/>
          </w:rPr>
          <w:delText>10</w:delText>
        </w:r>
      </w:del>
    </w:p>
    <w:p w14:paraId="37DBDC3D" w14:textId="558A841A" w:rsidR="006B19A0" w:rsidDel="00E6793E" w:rsidRDefault="006B19A0">
      <w:pPr>
        <w:pStyle w:val="TOC2"/>
        <w:tabs>
          <w:tab w:val="left" w:pos="880"/>
          <w:tab w:val="right" w:leader="dot" w:pos="9402"/>
        </w:tabs>
        <w:rPr>
          <w:del w:id="212" w:author="Reception" w:date="2020-08-18T13:48:00Z"/>
          <w:noProof/>
        </w:rPr>
      </w:pPr>
      <w:del w:id="213" w:author="Reception" w:date="2020-08-18T13:48:00Z">
        <w:r w:rsidRPr="0095535D" w:rsidDel="00E6793E">
          <w:rPr>
            <w:rFonts w:eastAsia="Times New Roman" w:hAnsi="Times New Roman" w:cs="Times New Roman"/>
            <w:noProof/>
          </w:rPr>
          <w:delText>2.6.</w:delText>
        </w:r>
        <w:r w:rsidDel="00E6793E">
          <w:rPr>
            <w:rFonts w:asciiTheme="minorHAnsi" w:eastAsiaTheme="minorEastAsia" w:hAnsiTheme="minorHAnsi"/>
            <w:noProof/>
            <w:sz w:val="22"/>
            <w:lang w:eastAsia="en-IE"/>
          </w:rPr>
          <w:tab/>
        </w:r>
        <w:r w:rsidR="00A35BA0" w:rsidDel="00E6793E">
          <w:rPr>
            <w:rFonts w:asciiTheme="minorHAnsi" w:eastAsiaTheme="minorEastAsia" w:hAnsiTheme="minorHAnsi"/>
            <w:noProof/>
            <w:sz w:val="22"/>
            <w:lang w:eastAsia="en-IE"/>
          </w:rPr>
          <w:delText>Solid Terminations</w:delText>
        </w:r>
        <w:r w:rsidDel="00E6793E">
          <w:rPr>
            <w:noProof/>
          </w:rPr>
          <w:tab/>
        </w:r>
      </w:del>
      <w:del w:id="214" w:author="Reception" w:date="2020-08-18T13:47:00Z">
        <w:r w:rsidR="00036662" w:rsidDel="00E6793E">
          <w:rPr>
            <w:noProof/>
          </w:rPr>
          <w:delText>1</w:delText>
        </w:r>
      </w:del>
      <w:del w:id="215" w:author="Reception" w:date="2020-08-18T13:48:00Z">
        <w:r w:rsidR="009F25E7" w:rsidDel="00E6793E">
          <w:rPr>
            <w:noProof/>
          </w:rPr>
          <w:delText>0</w:delText>
        </w:r>
      </w:del>
    </w:p>
    <w:p w14:paraId="60E21583" w14:textId="77777777" w:rsidR="00A35BA0" w:rsidRPr="00A35BA0" w:rsidDel="00E6793E" w:rsidRDefault="00A35BA0" w:rsidP="00A35BA0">
      <w:pPr>
        <w:rPr>
          <w:del w:id="216" w:author="Reception" w:date="2020-08-18T13:48:00Z"/>
          <w:noProof/>
        </w:rPr>
      </w:pPr>
    </w:p>
    <w:p w14:paraId="089CE356" w14:textId="56CDDCE8" w:rsidR="006B19A0" w:rsidDel="00E6793E" w:rsidRDefault="006B19A0">
      <w:pPr>
        <w:pStyle w:val="TOC1"/>
        <w:tabs>
          <w:tab w:val="left" w:pos="660"/>
          <w:tab w:val="right" w:leader="dot" w:pos="9402"/>
        </w:tabs>
        <w:rPr>
          <w:del w:id="217" w:author="Reception" w:date="2020-08-18T13:48:00Z"/>
          <w:rFonts w:asciiTheme="minorHAnsi" w:eastAsiaTheme="minorEastAsia" w:hAnsiTheme="minorHAnsi"/>
          <w:b w:val="0"/>
          <w:noProof/>
          <w:sz w:val="22"/>
          <w:lang w:eastAsia="en-IE"/>
        </w:rPr>
      </w:pPr>
      <w:del w:id="218" w:author="Reception" w:date="2020-08-18T13:48:00Z">
        <w:r w:rsidDel="00E6793E">
          <w:rPr>
            <w:noProof/>
          </w:rPr>
          <w:delText>3.</w:delText>
        </w:r>
        <w:r w:rsidDel="00E6793E">
          <w:rPr>
            <w:rFonts w:asciiTheme="minorHAnsi" w:eastAsiaTheme="minorEastAsia" w:hAnsiTheme="minorHAnsi"/>
            <w:b w:val="0"/>
            <w:noProof/>
            <w:sz w:val="22"/>
            <w:lang w:eastAsia="en-IE"/>
          </w:rPr>
          <w:tab/>
        </w:r>
        <w:r w:rsidDel="00E6793E">
          <w:rPr>
            <w:noProof/>
          </w:rPr>
          <w:delText>Execution</w:delText>
        </w:r>
        <w:r w:rsidDel="00E6793E">
          <w:rPr>
            <w:noProof/>
          </w:rPr>
          <w:tab/>
        </w:r>
      </w:del>
      <w:del w:id="219" w:author="Reception" w:date="2020-08-18T13:47:00Z">
        <w:r w:rsidR="00036662" w:rsidDel="00E6793E">
          <w:rPr>
            <w:noProof/>
          </w:rPr>
          <w:delText>1</w:delText>
        </w:r>
      </w:del>
      <w:del w:id="220" w:author="Reception" w:date="2020-08-18T13:48:00Z">
        <w:r w:rsidR="009F25E7" w:rsidDel="00E6793E">
          <w:rPr>
            <w:noProof/>
          </w:rPr>
          <w:delText>1</w:delText>
        </w:r>
      </w:del>
    </w:p>
    <w:p w14:paraId="05C9FF30" w14:textId="52A0874A" w:rsidR="006B19A0" w:rsidDel="00E6793E" w:rsidRDefault="006B19A0">
      <w:pPr>
        <w:pStyle w:val="TOC2"/>
        <w:tabs>
          <w:tab w:val="left" w:pos="880"/>
          <w:tab w:val="right" w:leader="dot" w:pos="9402"/>
        </w:tabs>
        <w:rPr>
          <w:del w:id="221" w:author="Reception" w:date="2020-08-18T13:48:00Z"/>
          <w:rFonts w:asciiTheme="minorHAnsi" w:eastAsiaTheme="minorEastAsia" w:hAnsiTheme="minorHAnsi"/>
          <w:noProof/>
          <w:sz w:val="22"/>
          <w:lang w:eastAsia="en-IE"/>
        </w:rPr>
      </w:pPr>
      <w:del w:id="222" w:author="Reception" w:date="2020-08-18T13:48:00Z">
        <w:r w:rsidRPr="0095535D" w:rsidDel="00E6793E">
          <w:rPr>
            <w:rFonts w:eastAsia="Times New Roman" w:hAnsi="Times New Roman" w:cs="Times New Roman"/>
            <w:noProof/>
          </w:rPr>
          <w:delText>3.1.</w:delText>
        </w:r>
        <w:r w:rsidDel="00E6793E">
          <w:rPr>
            <w:rFonts w:asciiTheme="minorHAnsi" w:eastAsiaTheme="minorEastAsia" w:hAnsiTheme="minorHAnsi"/>
            <w:noProof/>
            <w:sz w:val="22"/>
            <w:lang w:eastAsia="en-IE"/>
          </w:rPr>
          <w:tab/>
        </w:r>
        <w:r w:rsidDel="00E6793E">
          <w:rPr>
            <w:noProof/>
          </w:rPr>
          <w:delText>Installation</w:delText>
        </w:r>
        <w:r w:rsidDel="00E6793E">
          <w:rPr>
            <w:noProof/>
          </w:rPr>
          <w:tab/>
        </w:r>
      </w:del>
      <w:del w:id="223" w:author="Reception" w:date="2020-08-18T13:47:00Z">
        <w:r w:rsidR="00036662" w:rsidDel="00E6793E">
          <w:rPr>
            <w:noProof/>
          </w:rPr>
          <w:delText>1</w:delText>
        </w:r>
      </w:del>
      <w:del w:id="224" w:author="Reception" w:date="2020-08-18T13:48:00Z">
        <w:r w:rsidR="009F25E7" w:rsidDel="00E6793E">
          <w:rPr>
            <w:noProof/>
          </w:rPr>
          <w:delText>1</w:delText>
        </w:r>
      </w:del>
    </w:p>
    <w:p w14:paraId="314F769B" w14:textId="1CAE5FB3" w:rsidR="006B19A0" w:rsidDel="00E6793E" w:rsidRDefault="006B19A0">
      <w:pPr>
        <w:pStyle w:val="TOC2"/>
        <w:tabs>
          <w:tab w:val="left" w:pos="880"/>
          <w:tab w:val="right" w:leader="dot" w:pos="9402"/>
        </w:tabs>
        <w:rPr>
          <w:del w:id="225" w:author="Reception" w:date="2020-08-18T13:48:00Z"/>
          <w:noProof/>
        </w:rPr>
      </w:pPr>
      <w:del w:id="226" w:author="Reception" w:date="2020-08-18T13:48:00Z">
        <w:r w:rsidRPr="0095535D" w:rsidDel="00E6793E">
          <w:rPr>
            <w:rFonts w:eastAsia="Times New Roman" w:hAnsi="Times New Roman" w:cs="Times New Roman"/>
            <w:noProof/>
          </w:rPr>
          <w:delText>3.2.</w:delText>
        </w:r>
        <w:r w:rsidDel="00E6793E">
          <w:rPr>
            <w:rFonts w:asciiTheme="minorHAnsi" w:eastAsiaTheme="minorEastAsia" w:hAnsiTheme="minorHAnsi"/>
            <w:noProof/>
            <w:sz w:val="22"/>
            <w:lang w:eastAsia="en-IE"/>
          </w:rPr>
          <w:tab/>
        </w:r>
        <w:r w:rsidR="009F25E7" w:rsidDel="00E6793E">
          <w:rPr>
            <w:noProof/>
          </w:rPr>
          <w:delText>Armored Cable Installation</w:delText>
        </w:r>
        <w:r w:rsidDel="00E6793E">
          <w:rPr>
            <w:noProof/>
          </w:rPr>
          <w:tab/>
        </w:r>
      </w:del>
      <w:del w:id="227" w:author="Reception" w:date="2020-08-18T13:47:00Z">
        <w:r w:rsidR="00036662" w:rsidDel="00E6793E">
          <w:rPr>
            <w:noProof/>
          </w:rPr>
          <w:delText>1</w:delText>
        </w:r>
      </w:del>
      <w:del w:id="228" w:author="Reception" w:date="2020-08-18T13:48:00Z">
        <w:r w:rsidR="009F25E7" w:rsidDel="00E6793E">
          <w:rPr>
            <w:noProof/>
          </w:rPr>
          <w:delText>2</w:delText>
        </w:r>
      </w:del>
    </w:p>
    <w:p w14:paraId="31290A2D" w14:textId="7D2874F5" w:rsidR="009F25E7" w:rsidDel="00E6793E" w:rsidRDefault="009F25E7" w:rsidP="009F25E7">
      <w:pPr>
        <w:pStyle w:val="TOC2"/>
        <w:tabs>
          <w:tab w:val="left" w:pos="880"/>
          <w:tab w:val="right" w:leader="dot" w:pos="9402"/>
        </w:tabs>
        <w:rPr>
          <w:del w:id="229" w:author="Reception" w:date="2020-08-18T13:48:00Z"/>
          <w:rFonts w:asciiTheme="minorHAnsi" w:eastAsiaTheme="minorEastAsia" w:hAnsiTheme="minorHAnsi"/>
          <w:noProof/>
          <w:sz w:val="22"/>
          <w:lang w:eastAsia="en-IE"/>
        </w:rPr>
      </w:pPr>
      <w:del w:id="230" w:author="Reception" w:date="2020-08-18T13:48:00Z">
        <w:r w:rsidRPr="0095535D" w:rsidDel="00E6793E">
          <w:rPr>
            <w:rFonts w:eastAsia="Times New Roman" w:hAnsi="Times New Roman" w:cs="Times New Roman"/>
            <w:noProof/>
          </w:rPr>
          <w:delText>3.</w:delText>
        </w:r>
        <w:r w:rsidDel="00E6793E">
          <w:rPr>
            <w:rFonts w:eastAsia="Times New Roman" w:hAnsi="Times New Roman" w:cs="Times New Roman"/>
            <w:noProof/>
          </w:rPr>
          <w:delText>3</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Field Quality Control</w:delText>
        </w:r>
        <w:r w:rsidDel="00E6793E">
          <w:rPr>
            <w:noProof/>
          </w:rPr>
          <w:tab/>
        </w:r>
      </w:del>
      <w:del w:id="231" w:author="Reception" w:date="2020-08-18T13:47:00Z">
        <w:r w:rsidDel="00E6793E">
          <w:rPr>
            <w:noProof/>
          </w:rPr>
          <w:delText>1</w:delText>
        </w:r>
      </w:del>
      <w:del w:id="232" w:author="Reception" w:date="2020-08-18T13:48:00Z">
        <w:r w:rsidDel="00E6793E">
          <w:rPr>
            <w:noProof/>
          </w:rPr>
          <w:delText>2</w:delText>
        </w:r>
      </w:del>
    </w:p>
    <w:p w14:paraId="4DDEBA91" w14:textId="77777777" w:rsidR="009F25E7" w:rsidRPr="009F25E7" w:rsidDel="00E6793E" w:rsidRDefault="009F25E7" w:rsidP="009F25E7">
      <w:pPr>
        <w:rPr>
          <w:del w:id="233" w:author="Reception" w:date="2020-08-18T13:48:00Z"/>
          <w:noProof/>
        </w:rPr>
      </w:pPr>
    </w:p>
    <w:p w14:paraId="264AE689" w14:textId="41D3CFCC" w:rsidR="00C32257" w:rsidRPr="00C32257" w:rsidRDefault="008E555F" w:rsidP="00A35BA0">
      <w:pPr>
        <w:pStyle w:val="TOC1"/>
        <w:tabs>
          <w:tab w:val="left" w:pos="440"/>
          <w:tab w:val="right" w:leader="dot" w:pos="9402"/>
        </w:tabs>
        <w:rPr>
          <w:lang w:val="en-GB"/>
        </w:rPr>
        <w:sectPr w:rsidR="00C32257" w:rsidRPr="00C32257"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r>
        <w:rPr>
          <w:lang w:val="en-GB"/>
        </w:rPr>
        <w:fldChar w:fldCharType="end"/>
      </w:r>
    </w:p>
    <w:p w14:paraId="5ABC6741" w14:textId="45D5315F" w:rsidR="0071609A" w:rsidRPr="005F33DE" w:rsidRDefault="0071609A" w:rsidP="0088027F">
      <w:pPr>
        <w:pStyle w:val="Heading1"/>
      </w:pPr>
      <w:bookmarkStart w:id="246" w:name="_bookmark0"/>
      <w:bookmarkStart w:id="247" w:name="_Hlk44921499"/>
      <w:bookmarkEnd w:id="246"/>
      <w:r w:rsidRPr="005F33DE">
        <w:rPr>
          <w:spacing w:val="-3"/>
        </w:rPr>
        <w:lastRenderedPageBreak/>
        <w:t xml:space="preserve"> </w:t>
      </w:r>
      <w:bookmarkStart w:id="248" w:name="_Toc48650921"/>
      <w:r w:rsidRPr="005F33DE">
        <w:t>G</w:t>
      </w:r>
      <w:r w:rsidR="00283809" w:rsidRPr="004B778C">
        <w:rPr>
          <w:sz w:val="28"/>
          <w:szCs w:val="28"/>
        </w:rPr>
        <w:t>eneral</w:t>
      </w:r>
      <w:bookmarkEnd w:id="248"/>
    </w:p>
    <w:p w14:paraId="43A87FF6" w14:textId="7CCC34D7" w:rsidR="00EB0E6F" w:rsidRDefault="00EB0E6F" w:rsidP="00A247B5">
      <w:pPr>
        <w:pStyle w:val="Heading2"/>
      </w:pPr>
      <w:bookmarkStart w:id="249" w:name="_bookmark1"/>
      <w:bookmarkStart w:id="250" w:name="_Toc48650922"/>
      <w:bookmarkEnd w:id="249"/>
      <w:r>
        <w:t>S</w:t>
      </w:r>
      <w:r w:rsidR="00A247B5">
        <w:t>ummary</w:t>
      </w:r>
      <w:bookmarkEnd w:id="250"/>
    </w:p>
    <w:bookmarkEnd w:id="247"/>
    <w:p w14:paraId="7EF21978" w14:textId="5CB43FE8" w:rsidR="00B86AE1" w:rsidRDefault="00B86AE1" w:rsidP="00B86AE1">
      <w:pPr>
        <w:pStyle w:val="SPECText3"/>
        <w:rPr>
          <w:rFonts w:asciiTheme="minorHAnsi" w:hAnsiTheme="minorHAnsi"/>
          <w:sz w:val="18"/>
          <w:szCs w:val="18"/>
        </w:rPr>
      </w:pPr>
      <w:r w:rsidRPr="00B86AE1">
        <w:rPr>
          <w:rFonts w:asciiTheme="minorHAnsi" w:hAnsiTheme="minorHAnsi"/>
          <w:sz w:val="18"/>
          <w:szCs w:val="18"/>
        </w:rPr>
        <w:t>Section Includes: cables and related splices, terminations, and accessories for medium-voltage electrical distribution systems.</w:t>
      </w:r>
    </w:p>
    <w:p w14:paraId="0A0484B8" w14:textId="6A644DB9" w:rsidR="00B86AE1" w:rsidRDefault="00B86AE1" w:rsidP="00B86AE1">
      <w:pPr>
        <w:pStyle w:val="SPECText3"/>
        <w:numPr>
          <w:ilvl w:val="0"/>
          <w:numId w:val="0"/>
        </w:numPr>
        <w:rPr>
          <w:rFonts w:asciiTheme="minorHAnsi" w:hAnsiTheme="minorHAnsi"/>
          <w:sz w:val="18"/>
          <w:szCs w:val="18"/>
        </w:rPr>
      </w:pPr>
    </w:p>
    <w:p w14:paraId="0C0002F1" w14:textId="68FCD914" w:rsidR="00B86AE1" w:rsidRDefault="00B86AE1" w:rsidP="00B86AE1">
      <w:pPr>
        <w:pStyle w:val="Heading2"/>
      </w:pPr>
      <w:bookmarkStart w:id="251" w:name="_Toc48650923"/>
      <w:r>
        <w:t>Definitions</w:t>
      </w:r>
      <w:bookmarkEnd w:id="251"/>
    </w:p>
    <w:p w14:paraId="20473C44" w14:textId="7DC091CB" w:rsidR="00B86AE1" w:rsidRPr="00B86AE1" w:rsidRDefault="00B86AE1" w:rsidP="009F25E7">
      <w:pPr>
        <w:pStyle w:val="SPECText3"/>
        <w:numPr>
          <w:ilvl w:val="2"/>
          <w:numId w:val="5"/>
        </w:numPr>
        <w:rPr>
          <w:rFonts w:asciiTheme="minorHAnsi" w:hAnsiTheme="minorHAnsi"/>
          <w:sz w:val="18"/>
          <w:szCs w:val="18"/>
        </w:rPr>
      </w:pPr>
      <w:r w:rsidRPr="00B86AE1">
        <w:rPr>
          <w:rFonts w:asciiTheme="minorHAnsi" w:hAnsiTheme="minorHAnsi"/>
          <w:sz w:val="18"/>
          <w:szCs w:val="18"/>
        </w:rPr>
        <w:t>Refer to Section 26 05 00, “Common Work Results for Electrical” and Section 01 42 00, “References” for common definitions used throughout all specifications.</w:t>
      </w:r>
    </w:p>
    <w:p w14:paraId="5FA6228A" w14:textId="0387E379" w:rsidR="00B86AE1" w:rsidRDefault="00B86AE1" w:rsidP="00B86AE1">
      <w:pPr>
        <w:pStyle w:val="SPECText3"/>
        <w:numPr>
          <w:ilvl w:val="0"/>
          <w:numId w:val="0"/>
        </w:numPr>
        <w:rPr>
          <w:rFonts w:asciiTheme="minorHAnsi" w:hAnsiTheme="minorHAnsi"/>
          <w:sz w:val="18"/>
          <w:szCs w:val="18"/>
        </w:rPr>
      </w:pPr>
    </w:p>
    <w:p w14:paraId="00A11432" w14:textId="5B5C0B8F" w:rsidR="00B86AE1" w:rsidRDefault="00B86AE1" w:rsidP="00B86AE1">
      <w:pPr>
        <w:pStyle w:val="Heading2"/>
      </w:pPr>
      <w:bookmarkStart w:id="252" w:name="_Toc48650924"/>
      <w:r>
        <w:t>References</w:t>
      </w:r>
      <w:bookmarkEnd w:id="252"/>
    </w:p>
    <w:p w14:paraId="0F73187A" w14:textId="77777777" w:rsidR="00B86AE1" w:rsidRPr="00B86AE1" w:rsidRDefault="00B86AE1" w:rsidP="009F25E7">
      <w:pPr>
        <w:pStyle w:val="SPECText3"/>
        <w:numPr>
          <w:ilvl w:val="2"/>
          <w:numId w:val="6"/>
        </w:numPr>
        <w:rPr>
          <w:rFonts w:asciiTheme="minorHAnsi" w:hAnsiTheme="minorHAnsi"/>
          <w:sz w:val="18"/>
          <w:szCs w:val="18"/>
        </w:rPr>
      </w:pPr>
      <w:r w:rsidRPr="00B86AE1">
        <w:rPr>
          <w:rFonts w:asciiTheme="minorHAnsi" w:hAnsiTheme="minorHAnsi"/>
          <w:sz w:val="18"/>
          <w:szCs w:val="18"/>
        </w:rPr>
        <w:t>Refer to Section 01 42 00, “References” for common references used throughout all specifications.</w:t>
      </w:r>
    </w:p>
    <w:p w14:paraId="4D7EAE2D" w14:textId="5AD7F4B4" w:rsidR="00B86AE1" w:rsidRDefault="00B86AE1" w:rsidP="00B86AE1">
      <w:pPr>
        <w:pStyle w:val="SPECText3"/>
        <w:rPr>
          <w:rFonts w:asciiTheme="minorHAnsi" w:hAnsiTheme="minorHAnsi"/>
          <w:sz w:val="18"/>
          <w:szCs w:val="18"/>
        </w:rPr>
      </w:pPr>
      <w:r w:rsidRPr="00B86AE1">
        <w:rPr>
          <w:rFonts w:asciiTheme="minorHAnsi" w:hAnsiTheme="minorHAnsi"/>
          <w:sz w:val="18"/>
          <w:szCs w:val="18"/>
        </w:rPr>
        <w:t>Refer to Section 26 12 19, “Pad-Mounted Liquid-Filled Medium-Voltage Transformers” and Section 26 13 00, “Medium Voltage Switchgear” for related medium voltage equipment requirements.</w:t>
      </w:r>
    </w:p>
    <w:p w14:paraId="29D371D6" w14:textId="2FC2ED6B" w:rsidR="00B86AE1" w:rsidRDefault="00B86AE1" w:rsidP="00B86AE1">
      <w:pPr>
        <w:pStyle w:val="SPECText3"/>
        <w:numPr>
          <w:ilvl w:val="0"/>
          <w:numId w:val="0"/>
        </w:numPr>
        <w:rPr>
          <w:rFonts w:asciiTheme="minorHAnsi" w:hAnsiTheme="minorHAnsi"/>
          <w:sz w:val="18"/>
          <w:szCs w:val="18"/>
        </w:rPr>
      </w:pPr>
    </w:p>
    <w:p w14:paraId="789F1926" w14:textId="60419C6A" w:rsidR="00B86AE1" w:rsidRDefault="00B86AE1" w:rsidP="00B86AE1">
      <w:pPr>
        <w:pStyle w:val="Heading2"/>
      </w:pPr>
      <w:bookmarkStart w:id="253" w:name="_Toc48650925"/>
      <w:r>
        <w:t>Submittal Documentation Requirements</w:t>
      </w:r>
      <w:bookmarkEnd w:id="253"/>
    </w:p>
    <w:p w14:paraId="0BA04E40" w14:textId="7C491B9B" w:rsidR="00B86AE1" w:rsidRPr="00B86AE1" w:rsidRDefault="00B86AE1" w:rsidP="009F25E7">
      <w:pPr>
        <w:pStyle w:val="SPECText3"/>
        <w:numPr>
          <w:ilvl w:val="2"/>
          <w:numId w:val="7"/>
        </w:numPr>
        <w:rPr>
          <w:rFonts w:asciiTheme="minorHAnsi" w:hAnsiTheme="minorHAnsi"/>
          <w:sz w:val="18"/>
          <w:szCs w:val="18"/>
        </w:rPr>
      </w:pPr>
      <w:r w:rsidRPr="00B86AE1">
        <w:rPr>
          <w:rFonts w:asciiTheme="minorHAnsi" w:hAnsiTheme="minorHAnsi"/>
          <w:sz w:val="18"/>
          <w:szCs w:val="18"/>
        </w:rPr>
        <w:t>Refer to Section 01 33 00, "Submittal Procedures" for submittal documentation requirements.</w:t>
      </w:r>
    </w:p>
    <w:p w14:paraId="1BB50B63" w14:textId="0B829508" w:rsidR="00B86AE1" w:rsidRDefault="00B86AE1" w:rsidP="00B86AE1">
      <w:pPr>
        <w:pStyle w:val="SPECText3"/>
        <w:numPr>
          <w:ilvl w:val="0"/>
          <w:numId w:val="0"/>
        </w:numPr>
        <w:rPr>
          <w:rFonts w:asciiTheme="minorHAnsi" w:hAnsiTheme="minorHAnsi"/>
          <w:sz w:val="18"/>
          <w:szCs w:val="18"/>
        </w:rPr>
      </w:pPr>
    </w:p>
    <w:p w14:paraId="1D91983B" w14:textId="61F55A8E" w:rsidR="00B86AE1" w:rsidRDefault="00B86AE1" w:rsidP="00B86AE1">
      <w:pPr>
        <w:pStyle w:val="Heading2"/>
      </w:pPr>
      <w:bookmarkStart w:id="254" w:name="_Toc48650926"/>
      <w:r>
        <w:t>Submittals</w:t>
      </w:r>
      <w:bookmarkEnd w:id="254"/>
    </w:p>
    <w:p w14:paraId="6D7D1391" w14:textId="77777777" w:rsidR="00B86AE1" w:rsidRPr="00B86AE1" w:rsidRDefault="00B86AE1" w:rsidP="009F25E7">
      <w:pPr>
        <w:pStyle w:val="SPECText3"/>
        <w:numPr>
          <w:ilvl w:val="2"/>
          <w:numId w:val="8"/>
        </w:numPr>
        <w:rPr>
          <w:rFonts w:asciiTheme="minorHAnsi" w:hAnsiTheme="minorHAnsi"/>
          <w:sz w:val="18"/>
          <w:szCs w:val="18"/>
        </w:rPr>
      </w:pPr>
      <w:r w:rsidRPr="00B86AE1">
        <w:rPr>
          <w:rFonts w:asciiTheme="minorHAnsi" w:hAnsiTheme="minorHAnsi"/>
          <w:sz w:val="18"/>
          <w:szCs w:val="18"/>
        </w:rPr>
        <w:t>Action Submittals:</w:t>
      </w:r>
    </w:p>
    <w:p w14:paraId="72649EE1"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Product Data:  For each type of cable indicated.  Include splices and terminations for cables and cable accessories.</w:t>
      </w:r>
    </w:p>
    <w:p w14:paraId="19300BA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Material Certificates:  For each cable and accessory type, signed by manufacturers.</w:t>
      </w:r>
    </w:p>
    <w:p w14:paraId="633C17D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Submit medium voltage cable splicer certificate of competency and experience 30 days before splices or terminations are made in medium voltage cables.</w:t>
      </w:r>
    </w:p>
    <w:p w14:paraId="136BEEA6"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Source quality-control test reports.</w:t>
      </w:r>
    </w:p>
    <w:p w14:paraId="2EAF11B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Cable pulling calculations, including side wall pressure and jam probability for each cable. Provide layout drawing indicating all proposed splices including pulling splices.</w:t>
      </w:r>
    </w:p>
    <w:p w14:paraId="0D47C19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Closeout Submittals:</w:t>
      </w:r>
    </w:p>
    <w:p w14:paraId="14DBBB51" w14:textId="77A00834" w:rsidR="00B86AE1" w:rsidRDefault="00B86AE1" w:rsidP="00B86AE1">
      <w:pPr>
        <w:pStyle w:val="SPECText4"/>
        <w:rPr>
          <w:rFonts w:asciiTheme="minorHAnsi" w:hAnsiTheme="minorHAnsi"/>
          <w:sz w:val="18"/>
          <w:szCs w:val="18"/>
        </w:rPr>
      </w:pPr>
      <w:r w:rsidRPr="00B86AE1">
        <w:rPr>
          <w:rFonts w:asciiTheme="minorHAnsi" w:hAnsiTheme="minorHAnsi"/>
          <w:sz w:val="18"/>
          <w:szCs w:val="18"/>
        </w:rPr>
        <w:t>Field quality-control test reports.</w:t>
      </w:r>
    </w:p>
    <w:p w14:paraId="5167BC02" w14:textId="13A48227" w:rsidR="00B86AE1" w:rsidRDefault="00B86AE1" w:rsidP="00B86AE1">
      <w:pPr>
        <w:pStyle w:val="SPECText4"/>
        <w:numPr>
          <w:ilvl w:val="0"/>
          <w:numId w:val="0"/>
        </w:numPr>
        <w:rPr>
          <w:rFonts w:asciiTheme="minorHAnsi" w:hAnsiTheme="minorHAnsi"/>
          <w:sz w:val="18"/>
          <w:szCs w:val="18"/>
        </w:rPr>
      </w:pPr>
    </w:p>
    <w:p w14:paraId="12EC96FC" w14:textId="039A32C3" w:rsidR="00B86AE1" w:rsidRDefault="00B86AE1" w:rsidP="00B86AE1">
      <w:pPr>
        <w:pStyle w:val="Heading2"/>
      </w:pPr>
      <w:bookmarkStart w:id="255" w:name="_Toc48650927"/>
      <w:r>
        <w:t>Site Conditions</w:t>
      </w:r>
      <w:bookmarkEnd w:id="255"/>
    </w:p>
    <w:p w14:paraId="45C3F018" w14:textId="4B36BAA5" w:rsidR="00B86AE1" w:rsidRPr="00B86AE1" w:rsidRDefault="00B86AE1" w:rsidP="009F25E7">
      <w:pPr>
        <w:pStyle w:val="SPECText3"/>
        <w:numPr>
          <w:ilvl w:val="2"/>
          <w:numId w:val="9"/>
        </w:numPr>
        <w:rPr>
          <w:rFonts w:asciiTheme="minorHAnsi" w:hAnsiTheme="minorHAnsi"/>
          <w:sz w:val="18"/>
          <w:szCs w:val="18"/>
        </w:rPr>
      </w:pPr>
      <w:r w:rsidRPr="00B86AE1">
        <w:rPr>
          <w:rFonts w:asciiTheme="minorHAnsi" w:hAnsiTheme="minorHAnsi"/>
          <w:sz w:val="18"/>
          <w:szCs w:val="18"/>
        </w:rPr>
        <w:t>Refer to Section 26 05 00, "Common Work Results for Electrical" for site conditions applicable to this project.</w:t>
      </w:r>
    </w:p>
    <w:p w14:paraId="0DA32569" w14:textId="1ED92A10" w:rsidR="00B86AE1" w:rsidRDefault="00B86AE1" w:rsidP="00B86AE1">
      <w:pPr>
        <w:pStyle w:val="SPECText3"/>
        <w:numPr>
          <w:ilvl w:val="0"/>
          <w:numId w:val="0"/>
        </w:numPr>
        <w:rPr>
          <w:rFonts w:asciiTheme="minorHAnsi" w:hAnsiTheme="minorHAnsi"/>
          <w:sz w:val="18"/>
          <w:szCs w:val="18"/>
        </w:rPr>
      </w:pPr>
    </w:p>
    <w:p w14:paraId="0C2F6375" w14:textId="11074976" w:rsidR="00B86AE1" w:rsidRDefault="00B86AE1" w:rsidP="00B86AE1">
      <w:pPr>
        <w:pStyle w:val="SPECText3"/>
        <w:numPr>
          <w:ilvl w:val="0"/>
          <w:numId w:val="0"/>
        </w:numPr>
        <w:rPr>
          <w:rFonts w:asciiTheme="minorHAnsi" w:hAnsiTheme="minorHAnsi"/>
          <w:sz w:val="18"/>
          <w:szCs w:val="18"/>
        </w:rPr>
      </w:pPr>
    </w:p>
    <w:p w14:paraId="5F99F20E" w14:textId="77777777" w:rsidR="00B86AE1" w:rsidRDefault="00B86AE1" w:rsidP="00B86AE1">
      <w:pPr>
        <w:pStyle w:val="SPECText3"/>
        <w:numPr>
          <w:ilvl w:val="0"/>
          <w:numId w:val="0"/>
        </w:numPr>
        <w:rPr>
          <w:rFonts w:asciiTheme="minorHAnsi" w:hAnsiTheme="minorHAnsi"/>
          <w:sz w:val="18"/>
          <w:szCs w:val="18"/>
        </w:rPr>
      </w:pPr>
    </w:p>
    <w:p w14:paraId="033BA77F" w14:textId="24BB98CF" w:rsidR="00B86AE1" w:rsidRDefault="00B86AE1" w:rsidP="00B86AE1">
      <w:pPr>
        <w:pStyle w:val="Heading2"/>
      </w:pPr>
      <w:bookmarkStart w:id="256" w:name="_Toc48650928"/>
      <w:r>
        <w:lastRenderedPageBreak/>
        <w:t>Quality Assurance</w:t>
      </w:r>
      <w:bookmarkEnd w:id="256"/>
    </w:p>
    <w:p w14:paraId="32CE4CAA" w14:textId="7F4FAB58" w:rsidR="00B86AE1" w:rsidRPr="00B86AE1" w:rsidDel="008650E6" w:rsidRDefault="00B86AE1" w:rsidP="00B86AE1">
      <w:pPr>
        <w:rPr>
          <w:del w:id="257" w:author="Jordan McDonnell" w:date="2020-07-23T14:31:00Z"/>
          <w:rFonts w:asciiTheme="minorHAnsi" w:hAnsiTheme="minorHAnsi"/>
          <w:szCs w:val="18"/>
          <w:highlight w:val="yellow"/>
        </w:rPr>
      </w:pPr>
      <w:del w:id="258" w:author="Jordan McDonnell" w:date="2020-07-23T14:31:00Z">
        <w:r w:rsidRPr="00B86AE1" w:rsidDel="008650E6">
          <w:rPr>
            <w:rFonts w:asciiTheme="minorHAnsi" w:hAnsiTheme="minorHAnsi"/>
            <w:szCs w:val="18"/>
            <w:highlight w:val="yellow"/>
          </w:rPr>
          <w:delText>**********************************************************************************</w:delText>
        </w:r>
      </w:del>
    </w:p>
    <w:p w14:paraId="2F5FD1C7" w14:textId="31104D7E" w:rsidR="00B86AE1" w:rsidRPr="00B86AE1" w:rsidDel="008650E6" w:rsidRDefault="00B86AE1" w:rsidP="00B86AE1">
      <w:pPr>
        <w:ind w:left="360"/>
        <w:rPr>
          <w:del w:id="259" w:author="Jordan McDonnell" w:date="2020-07-23T14:31:00Z"/>
          <w:rFonts w:asciiTheme="minorHAnsi" w:hAnsiTheme="minorHAnsi"/>
          <w:szCs w:val="18"/>
          <w:highlight w:val="yellow"/>
        </w:rPr>
      </w:pPr>
      <w:del w:id="260" w:author="Jordan McDonnell" w:date="2020-07-23T14:31:00Z">
        <w:r w:rsidRPr="00B86AE1" w:rsidDel="008650E6">
          <w:rPr>
            <w:rFonts w:asciiTheme="minorHAnsi" w:hAnsiTheme="minorHAnsi"/>
            <w:szCs w:val="18"/>
            <w:highlight w:val="yellow"/>
          </w:rPr>
          <w:delText>A/E to consider whether third party cable splicer certification such as NCSCB is available in area of project.</w:delText>
        </w:r>
      </w:del>
    </w:p>
    <w:p w14:paraId="09FF85BB" w14:textId="28869116" w:rsidR="00B86AE1" w:rsidRPr="00B86AE1" w:rsidDel="008650E6" w:rsidRDefault="00B86AE1" w:rsidP="00B86AE1">
      <w:pPr>
        <w:rPr>
          <w:del w:id="261" w:author="Jordan McDonnell" w:date="2020-07-23T14:31:00Z"/>
          <w:rFonts w:asciiTheme="minorHAnsi" w:hAnsiTheme="minorHAnsi"/>
          <w:szCs w:val="18"/>
        </w:rPr>
      </w:pPr>
      <w:del w:id="262" w:author="Jordan McDonnell" w:date="2020-07-23T14:31:00Z">
        <w:r w:rsidRPr="00B86AE1" w:rsidDel="008650E6">
          <w:rPr>
            <w:rFonts w:asciiTheme="minorHAnsi" w:hAnsiTheme="minorHAnsi"/>
            <w:szCs w:val="18"/>
            <w:highlight w:val="yellow"/>
          </w:rPr>
          <w:delText>**********************************************************************************</w:delText>
        </w:r>
      </w:del>
    </w:p>
    <w:p w14:paraId="2ABA0085" w14:textId="77777777" w:rsidR="00B86AE1" w:rsidRPr="00B86AE1" w:rsidRDefault="00B86AE1" w:rsidP="009F25E7">
      <w:pPr>
        <w:pStyle w:val="SPECText3"/>
        <w:numPr>
          <w:ilvl w:val="2"/>
          <w:numId w:val="10"/>
        </w:numPr>
        <w:spacing w:line="259" w:lineRule="auto"/>
        <w:rPr>
          <w:rFonts w:asciiTheme="minorHAnsi" w:hAnsiTheme="minorHAnsi"/>
          <w:sz w:val="18"/>
          <w:szCs w:val="18"/>
        </w:rPr>
      </w:pPr>
      <w:bookmarkStart w:id="263" w:name="_Hlk536428035"/>
      <w:r w:rsidRPr="00B86AE1">
        <w:rPr>
          <w:rFonts w:asciiTheme="minorHAnsi" w:hAnsiTheme="minorHAnsi"/>
          <w:sz w:val="18"/>
          <w:szCs w:val="18"/>
        </w:rPr>
        <w:t>Refer to Section 26 05 00, “Common Work Results for Electrical” and Section 01 40 00, “Quality Requirements” for typical quality assurance requirements.</w:t>
      </w:r>
    </w:p>
    <w:bookmarkEnd w:id="263"/>
    <w:p w14:paraId="3CB2C0E3" w14:textId="77777777" w:rsidR="00B86AE1" w:rsidRPr="00B86AE1" w:rsidRDefault="00B86AE1" w:rsidP="00B86AE1">
      <w:pPr>
        <w:pStyle w:val="SPECText3"/>
        <w:spacing w:line="259" w:lineRule="auto"/>
        <w:rPr>
          <w:rFonts w:asciiTheme="minorHAnsi" w:hAnsiTheme="minorHAnsi"/>
          <w:sz w:val="18"/>
          <w:szCs w:val="18"/>
        </w:rPr>
      </w:pPr>
      <w:r w:rsidRPr="00B86AE1">
        <w:rPr>
          <w:rFonts w:asciiTheme="minorHAnsi" w:hAnsiTheme="minorHAnsi"/>
          <w:sz w:val="18"/>
          <w:szCs w:val="18"/>
        </w:rPr>
        <w:t xml:space="preserve">Engage a cable splicer, trained and certified by splice material manufacturer, to splice, and terminate medium-voltage cable. </w:t>
      </w:r>
    </w:p>
    <w:p w14:paraId="309EA4C0" w14:textId="77777777" w:rsidR="00B86AE1" w:rsidRPr="00B86AE1" w:rsidRDefault="00B86AE1" w:rsidP="00B86AE1">
      <w:pPr>
        <w:pStyle w:val="SPECText4"/>
        <w:spacing w:line="259" w:lineRule="auto"/>
        <w:contextualSpacing/>
        <w:rPr>
          <w:rFonts w:asciiTheme="minorHAnsi" w:hAnsiTheme="minorHAnsi"/>
          <w:sz w:val="18"/>
          <w:szCs w:val="18"/>
        </w:rPr>
      </w:pPr>
      <w:r w:rsidRPr="00B86AE1">
        <w:rPr>
          <w:rFonts w:asciiTheme="minorHAnsi" w:hAnsiTheme="minorHAnsi"/>
          <w:sz w:val="18"/>
          <w:szCs w:val="18"/>
        </w:rPr>
        <w:t xml:space="preserve">Workers' Competency: Medium voltage cable splicer experience during the immediate past three years shall include performance in splicing and terminating cables of the types and classification being provided under this scope of works. </w:t>
      </w:r>
    </w:p>
    <w:p w14:paraId="51231CE3" w14:textId="77777777" w:rsidR="00B86AE1" w:rsidRPr="00B86AE1" w:rsidRDefault="00B86AE1" w:rsidP="00B86AE1">
      <w:pPr>
        <w:pStyle w:val="SPECText4"/>
        <w:spacing w:line="259" w:lineRule="auto"/>
        <w:contextualSpacing/>
        <w:rPr>
          <w:rFonts w:asciiTheme="minorHAnsi" w:hAnsiTheme="minorHAnsi"/>
          <w:sz w:val="18"/>
          <w:szCs w:val="18"/>
        </w:rPr>
      </w:pPr>
      <w:r w:rsidRPr="00B86AE1">
        <w:rPr>
          <w:rFonts w:asciiTheme="minorHAnsi" w:hAnsiTheme="minorHAnsi"/>
          <w:sz w:val="18"/>
          <w:szCs w:val="18"/>
        </w:rPr>
        <w:t xml:space="preserve">Before assigning cable splicer to work covered by this specification, the subcontractor shall provide Microsoft with the names of the cable splicers to be employed, together with satisfactory proof that each splicer has had at least three years’ experience in splicing medium-voltage cables and is experienced with the type and rating of cables to be spliced. </w:t>
      </w:r>
    </w:p>
    <w:p w14:paraId="4B1800B6"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 xml:space="preserve">Testing Agency Qualifications:  An independent agency, with the experience and capability to conduct the testing indicated, with testing as defined by the EU Occupational Safety and Health Strategy </w:t>
      </w:r>
      <w:proofErr w:type="gramStart"/>
      <w:r w:rsidRPr="00B86AE1">
        <w:rPr>
          <w:rFonts w:asciiTheme="minorHAnsi" w:hAnsiTheme="minorHAnsi"/>
          <w:sz w:val="18"/>
          <w:szCs w:val="18"/>
        </w:rPr>
        <w:t>Framework ,</w:t>
      </w:r>
      <w:proofErr w:type="gramEnd"/>
      <w:r w:rsidRPr="00B86AE1">
        <w:rPr>
          <w:rFonts w:asciiTheme="minorHAnsi" w:hAnsiTheme="minorHAnsi"/>
          <w:sz w:val="18"/>
          <w:szCs w:val="18"/>
        </w:rPr>
        <w:t xml:space="preserve"> and that is acceptable to authorities having jurisdiction.</w:t>
      </w:r>
    </w:p>
    <w:p w14:paraId="72E0348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Testing Agency's Field Supervisor:  Person currently certified to EN ISO/IEC 17.025 standard, by the International Electrical Testing Association or the National Institute for Certification in Engineering Technologies to supervise on-site testing specified in Part 3.</w:t>
      </w:r>
    </w:p>
    <w:p w14:paraId="1E4D481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Source Limitations:  Obtain each type of cable and each type of accessory through one source from a single manufacturer.</w:t>
      </w:r>
    </w:p>
    <w:p w14:paraId="15D4453F"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Electrical Cables, Terminations, and Accessories:  Listed and labelled, per IEC 60502, the EU Workplace Health and Safety Directive (89/391/EEC), and by a Nationally Recognized Testing Laboratory (NRTL) such as KEMA as defined by EU-OSHA in 29 CFR 1910.7 and which is acceptable to the authority having jurisdiction and marked for intended use.</w:t>
      </w:r>
    </w:p>
    <w:p w14:paraId="0B714B05"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Comply with EN 50575 - Power, control and communication cables - Cables for general applications in construction works subject to reaction to fire requirements</w:t>
      </w:r>
    </w:p>
    <w:p w14:paraId="1457BD1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IEC 61238 - Compression and mechanical connectors for power cables.</w:t>
      </w:r>
    </w:p>
    <w:p w14:paraId="04FDA64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12735 - Copper and copper alloys - Seamless, round tubes for air conditioning and refrigeration.</w:t>
      </w:r>
    </w:p>
    <w:p w14:paraId="11E1790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61914 - Cable cleats for electrical installations.</w:t>
      </w:r>
    </w:p>
    <w:p w14:paraId="11EC6C4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50525 - Low voltage energy cables of rated voltages up to and including 450/750 V.</w:t>
      </w:r>
    </w:p>
    <w:p w14:paraId="36023011"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62444 - Cable glands for electrical installations.</w:t>
      </w:r>
    </w:p>
    <w:p w14:paraId="0CFABAF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IEC 60502 - Power cables with extruded insulation and their accessories for rated voltages from 1 kV.</w:t>
      </w:r>
    </w:p>
    <w:p w14:paraId="09E377D1"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HD 620 - Distribution cables with extruded insulation for rated voltages from 3,6/6 (7,2) kV up to and including 20,8/36 (42) kV.</w:t>
      </w:r>
    </w:p>
    <w:p w14:paraId="7678377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Comply with EN 61936 - Power installations exceeding 1 kV </w:t>
      </w:r>
      <w:proofErr w:type="spellStart"/>
      <w:r w:rsidRPr="00B86AE1">
        <w:rPr>
          <w:rFonts w:asciiTheme="minorHAnsi" w:hAnsiTheme="minorHAnsi"/>
          <w:sz w:val="18"/>
          <w:szCs w:val="18"/>
        </w:rPr>
        <w:t>a.c</w:t>
      </w:r>
      <w:proofErr w:type="spellEnd"/>
      <w:r w:rsidRPr="00B86AE1">
        <w:rPr>
          <w:rFonts w:asciiTheme="minorHAnsi" w:hAnsiTheme="minorHAnsi"/>
          <w:sz w:val="18"/>
          <w:szCs w:val="18"/>
        </w:rPr>
        <w:t xml:space="preserve">. </w:t>
      </w:r>
    </w:p>
    <w:p w14:paraId="7CF5707A"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CPR Euro class regulations</w:t>
      </w:r>
    </w:p>
    <w:p w14:paraId="6EE8EFD4" w14:textId="4FCE8CE4" w:rsidR="00B86AE1" w:rsidRDefault="00B86AE1" w:rsidP="00B86AE1">
      <w:pPr>
        <w:pStyle w:val="SPECText3"/>
        <w:rPr>
          <w:rFonts w:asciiTheme="minorHAnsi" w:hAnsiTheme="minorHAnsi"/>
          <w:sz w:val="18"/>
          <w:szCs w:val="18"/>
        </w:rPr>
      </w:pPr>
      <w:r w:rsidRPr="00B86AE1">
        <w:rPr>
          <w:rFonts w:asciiTheme="minorHAnsi" w:hAnsiTheme="minorHAnsi"/>
          <w:sz w:val="18"/>
          <w:szCs w:val="18"/>
        </w:rPr>
        <w:t>Reginal occupational Health and Safety Regulations regarding working conditions.</w:t>
      </w:r>
    </w:p>
    <w:p w14:paraId="7154C24B" w14:textId="04508113" w:rsidR="00B86AE1" w:rsidRDefault="00B86AE1" w:rsidP="00B86AE1">
      <w:pPr>
        <w:pStyle w:val="Heading2"/>
      </w:pPr>
      <w:bookmarkStart w:id="264" w:name="_Toc48650929"/>
      <w:r>
        <w:lastRenderedPageBreak/>
        <w:t>Delivery, Storage, and Handling</w:t>
      </w:r>
      <w:bookmarkEnd w:id="264"/>
    </w:p>
    <w:p w14:paraId="7C4F80B6" w14:textId="204B21DA" w:rsidR="00B86AE1" w:rsidRPr="00B86AE1" w:rsidRDefault="00B86AE1" w:rsidP="009F25E7">
      <w:pPr>
        <w:pStyle w:val="SPECText3"/>
        <w:numPr>
          <w:ilvl w:val="2"/>
          <w:numId w:val="11"/>
        </w:numPr>
        <w:rPr>
          <w:rFonts w:asciiTheme="minorHAnsi" w:hAnsiTheme="minorHAnsi"/>
          <w:sz w:val="18"/>
          <w:szCs w:val="18"/>
        </w:rPr>
      </w:pPr>
      <w:r w:rsidRPr="00B86AE1">
        <w:rPr>
          <w:rFonts w:asciiTheme="minorHAnsi" w:hAnsiTheme="minorHAnsi"/>
          <w:sz w:val="18"/>
          <w:szCs w:val="18"/>
        </w:rPr>
        <w:t>Refer to Section 26 05 00, “Common Work Results for Electrical” for typical requirements.</w:t>
      </w:r>
    </w:p>
    <w:p w14:paraId="7D5E6DF3" w14:textId="2AAD079A" w:rsidR="00B86AE1" w:rsidRDefault="00B86AE1" w:rsidP="00B86AE1">
      <w:pPr>
        <w:pStyle w:val="SPECText3"/>
        <w:numPr>
          <w:ilvl w:val="0"/>
          <w:numId w:val="0"/>
        </w:numPr>
        <w:rPr>
          <w:rFonts w:asciiTheme="minorHAnsi" w:hAnsiTheme="minorHAnsi"/>
          <w:sz w:val="18"/>
          <w:szCs w:val="18"/>
        </w:rPr>
      </w:pPr>
    </w:p>
    <w:p w14:paraId="4429972D" w14:textId="48183C26" w:rsidR="00B86AE1" w:rsidRDefault="00B86AE1" w:rsidP="00B86AE1">
      <w:pPr>
        <w:pStyle w:val="Heading2"/>
      </w:pPr>
      <w:bookmarkStart w:id="265" w:name="_Toc48650930"/>
      <w:r>
        <w:t>Warranty</w:t>
      </w:r>
      <w:bookmarkEnd w:id="265"/>
    </w:p>
    <w:p w14:paraId="3CF92155" w14:textId="093ADD18" w:rsidR="00B86AE1" w:rsidRPr="00B86AE1" w:rsidRDefault="00B86AE1" w:rsidP="009F25E7">
      <w:pPr>
        <w:pStyle w:val="SPECText3"/>
        <w:numPr>
          <w:ilvl w:val="2"/>
          <w:numId w:val="12"/>
        </w:numPr>
        <w:rPr>
          <w:rFonts w:asciiTheme="minorHAnsi" w:hAnsiTheme="minorHAnsi"/>
          <w:sz w:val="18"/>
          <w:szCs w:val="18"/>
        </w:rPr>
      </w:pPr>
      <w:r w:rsidRPr="00B86AE1">
        <w:rPr>
          <w:rFonts w:asciiTheme="minorHAnsi" w:hAnsiTheme="minorHAnsi"/>
          <w:sz w:val="18"/>
          <w:szCs w:val="18"/>
        </w:rPr>
        <w:t>Refer to Section 26 05 00, “Common Work Results for Electrical” for typical warranty requirements.</w:t>
      </w:r>
    </w:p>
    <w:p w14:paraId="32408BD4" w14:textId="71412100" w:rsidR="00B86AE1" w:rsidRDefault="00B86AE1" w:rsidP="00B86AE1">
      <w:pPr>
        <w:pStyle w:val="SPECText3"/>
        <w:numPr>
          <w:ilvl w:val="0"/>
          <w:numId w:val="0"/>
        </w:numPr>
        <w:rPr>
          <w:rFonts w:asciiTheme="minorHAnsi" w:hAnsiTheme="minorHAnsi"/>
          <w:sz w:val="18"/>
          <w:szCs w:val="18"/>
        </w:rPr>
      </w:pPr>
    </w:p>
    <w:p w14:paraId="79F20C3A" w14:textId="75054D36" w:rsidR="00B86AE1" w:rsidRDefault="00B86AE1" w:rsidP="00B86AE1">
      <w:pPr>
        <w:pStyle w:val="Heading2"/>
      </w:pPr>
      <w:bookmarkStart w:id="266" w:name="_Toc48650931"/>
      <w:r>
        <w:t>Extra Materials (Not required)</w:t>
      </w:r>
      <w:bookmarkEnd w:id="266"/>
    </w:p>
    <w:p w14:paraId="361C5A7D" w14:textId="78C83DA8" w:rsidR="00B86AE1" w:rsidRDefault="00B86AE1" w:rsidP="00B86AE1">
      <w:pPr>
        <w:pStyle w:val="SPECText2"/>
        <w:numPr>
          <w:ilvl w:val="0"/>
          <w:numId w:val="0"/>
        </w:numPr>
        <w:rPr>
          <w:rFonts w:asciiTheme="minorHAnsi" w:hAnsiTheme="minorHAnsi"/>
          <w:sz w:val="18"/>
          <w:szCs w:val="18"/>
        </w:rPr>
      </w:pPr>
    </w:p>
    <w:p w14:paraId="34F2447A" w14:textId="4D39CC45" w:rsidR="00B86AE1" w:rsidRDefault="00B86AE1" w:rsidP="00B86AE1">
      <w:pPr>
        <w:pStyle w:val="SPECText2"/>
        <w:numPr>
          <w:ilvl w:val="0"/>
          <w:numId w:val="0"/>
        </w:numPr>
        <w:rPr>
          <w:rFonts w:asciiTheme="minorHAnsi" w:hAnsiTheme="minorHAnsi"/>
          <w:sz w:val="18"/>
          <w:szCs w:val="18"/>
        </w:rPr>
      </w:pPr>
    </w:p>
    <w:p w14:paraId="49AB38CA" w14:textId="5ED59CAF" w:rsidR="00B86AE1" w:rsidRPr="005F33DE" w:rsidRDefault="00F86200" w:rsidP="00B86AE1">
      <w:pPr>
        <w:pStyle w:val="Heading1"/>
      </w:pPr>
      <w:bookmarkStart w:id="267" w:name="_Toc48650932"/>
      <w:r>
        <w:t>Products</w:t>
      </w:r>
      <w:bookmarkEnd w:id="267"/>
    </w:p>
    <w:p w14:paraId="48AE8682" w14:textId="55196E0C" w:rsidR="00B86AE1" w:rsidRDefault="00F86200" w:rsidP="00B86AE1">
      <w:pPr>
        <w:pStyle w:val="Heading2"/>
      </w:pPr>
      <w:bookmarkStart w:id="268" w:name="_Toc48650933"/>
      <w:r>
        <w:t>Manufacturers</w:t>
      </w:r>
      <w:bookmarkEnd w:id="268"/>
    </w:p>
    <w:p w14:paraId="79002CBD" w14:textId="2C54888C" w:rsidR="00B86AE1" w:rsidRPr="00B86AE1" w:rsidDel="008650E6" w:rsidRDefault="00B86AE1" w:rsidP="00B86AE1">
      <w:pPr>
        <w:rPr>
          <w:del w:id="269" w:author="Jordan McDonnell" w:date="2020-07-23T14:32:00Z"/>
          <w:rFonts w:asciiTheme="minorHAnsi" w:hAnsiTheme="minorHAnsi"/>
          <w:szCs w:val="18"/>
          <w:highlight w:val="yellow"/>
        </w:rPr>
      </w:pPr>
      <w:bookmarkStart w:id="270" w:name="_Hlk4597097"/>
      <w:del w:id="271" w:author="Jordan McDonnell" w:date="2020-07-23T14:32:00Z">
        <w:r w:rsidRPr="00B86AE1" w:rsidDel="008650E6">
          <w:rPr>
            <w:rFonts w:asciiTheme="minorHAnsi" w:hAnsiTheme="minorHAnsi"/>
            <w:szCs w:val="18"/>
            <w:highlight w:val="yellow"/>
          </w:rPr>
          <w:delText>**********************************************************************************</w:delText>
        </w:r>
      </w:del>
    </w:p>
    <w:p w14:paraId="16C13697" w14:textId="29999D3F" w:rsidR="00B86AE1" w:rsidRPr="00B86AE1" w:rsidDel="008650E6" w:rsidRDefault="00B86AE1" w:rsidP="00B86AE1">
      <w:pPr>
        <w:ind w:left="360"/>
        <w:rPr>
          <w:del w:id="272" w:author="Jordan McDonnell" w:date="2020-07-23T14:32:00Z"/>
          <w:rFonts w:asciiTheme="minorHAnsi" w:hAnsiTheme="minorHAnsi"/>
          <w:szCs w:val="18"/>
          <w:highlight w:val="yellow"/>
        </w:rPr>
      </w:pPr>
      <w:del w:id="273" w:author="Jordan McDonnell" w:date="2020-07-23T14:32:00Z">
        <w:r w:rsidRPr="00B86AE1" w:rsidDel="008650E6">
          <w:rPr>
            <w:rFonts w:asciiTheme="minorHAnsi" w:hAnsiTheme="minorHAnsi"/>
            <w:szCs w:val="18"/>
            <w:highlight w:val="yellow"/>
          </w:rPr>
          <w:delText>Listing of manufacturers does not exclude substitutions unless “sole source” is stated (base bids on specifications with substitutions listed separately).</w:delText>
        </w:r>
      </w:del>
    </w:p>
    <w:p w14:paraId="0D57EFF0" w14:textId="226F8704" w:rsidR="00B86AE1" w:rsidRPr="00B86AE1" w:rsidDel="008650E6" w:rsidRDefault="00B86AE1" w:rsidP="00B86AE1">
      <w:pPr>
        <w:rPr>
          <w:del w:id="274" w:author="Jordan McDonnell" w:date="2020-07-23T14:32:00Z"/>
          <w:rFonts w:asciiTheme="minorHAnsi" w:hAnsiTheme="minorHAnsi"/>
          <w:szCs w:val="18"/>
        </w:rPr>
      </w:pPr>
      <w:del w:id="275" w:author="Jordan McDonnell" w:date="2020-07-23T14:32:00Z">
        <w:r w:rsidRPr="00B86AE1" w:rsidDel="008650E6">
          <w:rPr>
            <w:rFonts w:asciiTheme="minorHAnsi" w:hAnsiTheme="minorHAnsi"/>
            <w:szCs w:val="18"/>
            <w:highlight w:val="yellow"/>
          </w:rPr>
          <w:delText>**********************************************************************************</w:delText>
        </w:r>
      </w:del>
    </w:p>
    <w:bookmarkEnd w:id="270"/>
    <w:p w14:paraId="019C7CB1" w14:textId="77777777" w:rsidR="00B86AE1" w:rsidRPr="00F86200" w:rsidRDefault="00B86AE1" w:rsidP="009F25E7">
      <w:pPr>
        <w:pStyle w:val="SPECText3"/>
        <w:numPr>
          <w:ilvl w:val="2"/>
          <w:numId w:val="13"/>
        </w:numPr>
        <w:rPr>
          <w:rFonts w:asciiTheme="minorHAnsi" w:hAnsiTheme="minorHAnsi"/>
          <w:sz w:val="18"/>
          <w:szCs w:val="18"/>
        </w:rPr>
      </w:pPr>
      <w:r w:rsidRPr="00F86200">
        <w:rPr>
          <w:rFonts w:asciiTheme="minorHAnsi" w:hAnsiTheme="minorHAnsi"/>
          <w:sz w:val="18"/>
          <w:szCs w:val="18"/>
        </w:rPr>
        <w:t>Acceptable Manufacturers: Subject to compliance with requirements, manufacturers offering products that may be incorporated into the Work include the following:</w:t>
      </w:r>
    </w:p>
    <w:p w14:paraId="6B68561C" w14:textId="77777777" w:rsidR="00B86AE1" w:rsidRPr="00B86AE1" w:rsidRDefault="00B86AE1" w:rsidP="00B86AE1">
      <w:pPr>
        <w:pStyle w:val="SPECText4"/>
        <w:rPr>
          <w:rFonts w:asciiTheme="minorHAnsi" w:hAnsiTheme="minorHAnsi"/>
          <w:snapToGrid/>
          <w:sz w:val="18"/>
          <w:szCs w:val="18"/>
        </w:rPr>
      </w:pPr>
      <w:r w:rsidRPr="00B86AE1">
        <w:rPr>
          <w:rFonts w:asciiTheme="minorHAnsi" w:hAnsiTheme="minorHAnsi"/>
          <w:sz w:val="18"/>
          <w:szCs w:val="18"/>
        </w:rPr>
        <w:t>Cables:</w:t>
      </w:r>
    </w:p>
    <w:p w14:paraId="1CBC58C7"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Prysmian Cables &amp; Systems</w:t>
      </w:r>
    </w:p>
    <w:p w14:paraId="00A678D4"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Nexan</w:t>
      </w:r>
      <w:proofErr w:type="spellEnd"/>
    </w:p>
    <w:p w14:paraId="0D7608C7"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ABB</w:t>
      </w:r>
    </w:p>
    <w:p w14:paraId="043B70C5"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NKT</w:t>
      </w:r>
    </w:p>
    <w:p w14:paraId="7761F690"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Owner approved equivalent.</w:t>
      </w:r>
    </w:p>
    <w:p w14:paraId="043CF55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Cable Splicing and Terminating Products and Accessories:</w:t>
      </w:r>
    </w:p>
    <w:p w14:paraId="319C4EE4"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Prysmian Cables &amp; Systems.</w:t>
      </w:r>
    </w:p>
    <w:p w14:paraId="548B3D38"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Wago</w:t>
      </w:r>
      <w:proofErr w:type="spellEnd"/>
    </w:p>
    <w:p w14:paraId="7CB8769D"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Phoenix</w:t>
      </w:r>
    </w:p>
    <w:p w14:paraId="4BAB6D1B"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Wiedmüller</w:t>
      </w:r>
      <w:proofErr w:type="spellEnd"/>
    </w:p>
    <w:p w14:paraId="0A857942" w14:textId="64F22457" w:rsidR="00B86AE1" w:rsidRDefault="00B86AE1" w:rsidP="00B86AE1">
      <w:pPr>
        <w:pStyle w:val="SPECText5"/>
        <w:rPr>
          <w:rFonts w:asciiTheme="minorHAnsi" w:hAnsiTheme="minorHAnsi"/>
          <w:sz w:val="18"/>
          <w:szCs w:val="18"/>
        </w:rPr>
      </w:pPr>
      <w:r w:rsidRPr="00B86AE1">
        <w:rPr>
          <w:rFonts w:asciiTheme="minorHAnsi" w:hAnsiTheme="minorHAnsi"/>
          <w:sz w:val="18"/>
          <w:szCs w:val="18"/>
        </w:rPr>
        <w:t>Owner approved equivalent.</w:t>
      </w:r>
    </w:p>
    <w:p w14:paraId="38691CD6" w14:textId="3384018E" w:rsidR="00B86AE1" w:rsidRDefault="00B86AE1" w:rsidP="00B86AE1">
      <w:pPr>
        <w:pStyle w:val="SPECText5"/>
        <w:numPr>
          <w:ilvl w:val="0"/>
          <w:numId w:val="0"/>
        </w:numPr>
        <w:rPr>
          <w:rFonts w:asciiTheme="minorHAnsi" w:hAnsiTheme="minorHAnsi"/>
          <w:sz w:val="18"/>
          <w:szCs w:val="18"/>
        </w:rPr>
      </w:pPr>
    </w:p>
    <w:p w14:paraId="6D112BDB" w14:textId="7B1E021D" w:rsidR="00B86AE1" w:rsidRDefault="00F86200" w:rsidP="00B86AE1">
      <w:pPr>
        <w:pStyle w:val="Heading2"/>
      </w:pPr>
      <w:bookmarkStart w:id="276" w:name="_Toc48650934"/>
      <w:r>
        <w:t>Construction Products Regulation (CPR) Requirements</w:t>
      </w:r>
      <w:bookmarkEnd w:id="276"/>
    </w:p>
    <w:p w14:paraId="5F31C315" w14:textId="77777777" w:rsidR="00B86AE1" w:rsidRPr="00F86200" w:rsidRDefault="00B86AE1" w:rsidP="009F25E7">
      <w:pPr>
        <w:pStyle w:val="SPECText3"/>
        <w:numPr>
          <w:ilvl w:val="2"/>
          <w:numId w:val="14"/>
        </w:numPr>
        <w:rPr>
          <w:rFonts w:asciiTheme="minorHAnsi" w:hAnsiTheme="minorHAnsi"/>
          <w:sz w:val="18"/>
          <w:szCs w:val="18"/>
        </w:rPr>
      </w:pPr>
      <w:bookmarkStart w:id="277" w:name="_Toc508702098"/>
      <w:bookmarkStart w:id="278" w:name="_Hlk502830795"/>
      <w:r w:rsidRPr="00F86200">
        <w:rPr>
          <w:rFonts w:asciiTheme="minorHAnsi" w:hAnsiTheme="minorHAnsi"/>
          <w:sz w:val="18"/>
          <w:szCs w:val="18"/>
        </w:rPr>
        <w:t>All power cables used shall comply with the EU directive: Construction Products Regulation, which relates to cables manufactured or imported after July 1st, 2017 within the EU.</w:t>
      </w:r>
      <w:bookmarkEnd w:id="277"/>
    </w:p>
    <w:p w14:paraId="1315D63F" w14:textId="77777777" w:rsidR="00B86AE1" w:rsidRPr="00B86AE1" w:rsidRDefault="00B86AE1" w:rsidP="00B86AE1">
      <w:pPr>
        <w:pStyle w:val="SPECText3"/>
        <w:rPr>
          <w:rFonts w:asciiTheme="minorHAnsi" w:hAnsiTheme="minorHAnsi"/>
          <w:sz w:val="18"/>
          <w:szCs w:val="18"/>
        </w:rPr>
      </w:pPr>
      <w:bookmarkStart w:id="279" w:name="_Toc508702099"/>
      <w:r w:rsidRPr="00B86AE1">
        <w:rPr>
          <w:rFonts w:asciiTheme="minorHAnsi" w:hAnsiTheme="minorHAnsi"/>
          <w:sz w:val="18"/>
          <w:szCs w:val="18"/>
        </w:rPr>
        <w:t>All cables use within the project shall be assessed and classified under the CPR directive, with the manufacturer’s assessment and classification information being made available to the AE at the submittals stage.</w:t>
      </w:r>
      <w:bookmarkEnd w:id="279"/>
    </w:p>
    <w:p w14:paraId="47C8EBA7" w14:textId="77777777" w:rsidR="00B86AE1" w:rsidRPr="00B86AE1" w:rsidRDefault="00B86AE1" w:rsidP="00B86AE1">
      <w:pPr>
        <w:pStyle w:val="SPECText3"/>
        <w:rPr>
          <w:rFonts w:asciiTheme="minorHAnsi" w:hAnsiTheme="minorHAnsi"/>
          <w:sz w:val="18"/>
          <w:szCs w:val="18"/>
        </w:rPr>
      </w:pPr>
      <w:bookmarkStart w:id="280" w:name="_Toc508702100"/>
      <w:r w:rsidRPr="00B86AE1">
        <w:rPr>
          <w:rFonts w:asciiTheme="minorHAnsi" w:hAnsiTheme="minorHAnsi"/>
          <w:sz w:val="18"/>
          <w:szCs w:val="18"/>
        </w:rPr>
        <w:t xml:space="preserve">Under the CPR EU directive, all cables must be designated under the required classification of Class A through to Class F, with local minimum classification requirements being adhered to, based on the classification of </w:t>
      </w:r>
      <w:r w:rsidRPr="00B86AE1">
        <w:rPr>
          <w:rFonts w:asciiTheme="minorHAnsi" w:hAnsiTheme="minorHAnsi"/>
          <w:bCs/>
          <w:sz w:val="18"/>
          <w:szCs w:val="18"/>
        </w:rPr>
        <w:t xml:space="preserve">fire test </w:t>
      </w:r>
      <w:r w:rsidRPr="00B86AE1">
        <w:rPr>
          <w:rFonts w:asciiTheme="minorHAnsi" w:hAnsiTheme="minorHAnsi"/>
          <w:color w:val="333333"/>
          <w:sz w:val="18"/>
          <w:szCs w:val="18"/>
        </w:rPr>
        <w:t>IEC 60332-3-10</w:t>
      </w:r>
      <w:r w:rsidRPr="00B86AE1">
        <w:rPr>
          <w:rStyle w:val="Strong"/>
          <w:rFonts w:asciiTheme="minorHAnsi" w:hAnsiTheme="minorHAnsi"/>
          <w:sz w:val="18"/>
          <w:szCs w:val="18"/>
        </w:rPr>
        <w:t xml:space="preserve"> </w:t>
      </w:r>
      <w:r w:rsidRPr="00B86AE1">
        <w:rPr>
          <w:rFonts w:asciiTheme="minorHAnsi" w:hAnsiTheme="minorHAnsi"/>
          <w:sz w:val="18"/>
          <w:szCs w:val="18"/>
        </w:rPr>
        <w:t>buildings according to the national building regulation and national installation rules and also the classification of cables in accordance with EN 13501-6 regarding reaction to fire.</w:t>
      </w:r>
      <w:bookmarkEnd w:id="280"/>
      <w:r w:rsidRPr="00B86AE1">
        <w:rPr>
          <w:rFonts w:asciiTheme="minorHAnsi" w:hAnsiTheme="minorHAnsi"/>
          <w:sz w:val="18"/>
          <w:szCs w:val="18"/>
        </w:rPr>
        <w:t xml:space="preserve"> </w:t>
      </w:r>
    </w:p>
    <w:p w14:paraId="02054B6D" w14:textId="77777777" w:rsidR="00B86AE1" w:rsidRPr="00B86AE1" w:rsidRDefault="00B86AE1" w:rsidP="00B86AE1">
      <w:pPr>
        <w:pStyle w:val="SPECText3"/>
        <w:rPr>
          <w:rFonts w:asciiTheme="minorHAnsi" w:hAnsiTheme="minorHAnsi"/>
          <w:sz w:val="18"/>
          <w:szCs w:val="18"/>
        </w:rPr>
      </w:pPr>
      <w:bookmarkStart w:id="281" w:name="_Toc508702101"/>
      <w:r w:rsidRPr="00B86AE1">
        <w:rPr>
          <w:rFonts w:asciiTheme="minorHAnsi" w:hAnsiTheme="minorHAnsi"/>
          <w:sz w:val="18"/>
          <w:szCs w:val="18"/>
        </w:rPr>
        <w:lastRenderedPageBreak/>
        <w:t>As part of the submittals process, all cables submitted to the AE for approval shall have (</w:t>
      </w:r>
      <w:proofErr w:type="spellStart"/>
      <w:r w:rsidRPr="00B86AE1">
        <w:rPr>
          <w:rFonts w:asciiTheme="minorHAnsi" w:hAnsiTheme="minorHAnsi"/>
          <w:sz w:val="18"/>
          <w:szCs w:val="18"/>
        </w:rPr>
        <w:t>i</w:t>
      </w:r>
      <w:proofErr w:type="spellEnd"/>
      <w:r w:rsidRPr="00B86AE1">
        <w:rPr>
          <w:rFonts w:asciiTheme="minorHAnsi" w:hAnsiTheme="minorHAnsi"/>
          <w:sz w:val="18"/>
          <w:szCs w:val="18"/>
        </w:rPr>
        <w:t>) CE marking, (ii) a Product Assessment and (iii) a Declaration of Performance from the manufacturer which clearly indicates:</w:t>
      </w:r>
      <w:bookmarkEnd w:id="281"/>
    </w:p>
    <w:p w14:paraId="202B3B56" w14:textId="77777777" w:rsidR="00B86AE1" w:rsidRPr="00B86AE1" w:rsidRDefault="00B86AE1" w:rsidP="00B86AE1">
      <w:pPr>
        <w:pStyle w:val="SPECText4"/>
        <w:rPr>
          <w:rFonts w:asciiTheme="minorHAnsi" w:hAnsiTheme="minorHAnsi"/>
          <w:sz w:val="18"/>
          <w:szCs w:val="18"/>
        </w:rPr>
      </w:pPr>
      <w:bookmarkStart w:id="282" w:name="_Toc508702102"/>
      <w:r w:rsidRPr="00B86AE1">
        <w:rPr>
          <w:rFonts w:asciiTheme="minorHAnsi" w:hAnsiTheme="minorHAnsi"/>
          <w:sz w:val="18"/>
          <w:szCs w:val="18"/>
        </w:rPr>
        <w:t>Manufacturer’s details</w:t>
      </w:r>
      <w:bookmarkEnd w:id="282"/>
    </w:p>
    <w:p w14:paraId="35902890" w14:textId="77777777" w:rsidR="00B86AE1" w:rsidRPr="00B86AE1" w:rsidRDefault="00B86AE1" w:rsidP="00B86AE1">
      <w:pPr>
        <w:pStyle w:val="SPECText4"/>
        <w:rPr>
          <w:rFonts w:asciiTheme="minorHAnsi" w:hAnsiTheme="minorHAnsi"/>
          <w:sz w:val="18"/>
          <w:szCs w:val="18"/>
        </w:rPr>
      </w:pPr>
      <w:bookmarkStart w:id="283" w:name="_Toc508702103"/>
      <w:r w:rsidRPr="00B86AE1">
        <w:rPr>
          <w:rFonts w:asciiTheme="minorHAnsi" w:hAnsiTheme="minorHAnsi"/>
          <w:sz w:val="18"/>
          <w:szCs w:val="18"/>
        </w:rPr>
        <w:t>Cable identification</w:t>
      </w:r>
      <w:bookmarkEnd w:id="283"/>
    </w:p>
    <w:p w14:paraId="7670F061" w14:textId="77777777" w:rsidR="00B86AE1" w:rsidRPr="00B86AE1" w:rsidRDefault="00B86AE1" w:rsidP="00B86AE1">
      <w:pPr>
        <w:pStyle w:val="SPECText4"/>
        <w:rPr>
          <w:rFonts w:asciiTheme="minorHAnsi" w:hAnsiTheme="minorHAnsi"/>
          <w:sz w:val="18"/>
          <w:szCs w:val="18"/>
        </w:rPr>
      </w:pPr>
      <w:bookmarkStart w:id="284" w:name="_Toc508702104"/>
      <w:r w:rsidRPr="00B86AE1">
        <w:rPr>
          <w:rFonts w:asciiTheme="minorHAnsi" w:hAnsiTheme="minorHAnsi"/>
          <w:sz w:val="18"/>
          <w:szCs w:val="18"/>
        </w:rPr>
        <w:t>Evaluation system used</w:t>
      </w:r>
      <w:bookmarkEnd w:id="284"/>
    </w:p>
    <w:p w14:paraId="65C2B1CC" w14:textId="77777777" w:rsidR="00B86AE1" w:rsidRPr="00B86AE1" w:rsidRDefault="00B86AE1" w:rsidP="00B86AE1">
      <w:pPr>
        <w:pStyle w:val="SPECText4"/>
        <w:rPr>
          <w:rFonts w:asciiTheme="minorHAnsi" w:hAnsiTheme="minorHAnsi"/>
          <w:sz w:val="18"/>
          <w:szCs w:val="18"/>
        </w:rPr>
      </w:pPr>
      <w:bookmarkStart w:id="285" w:name="_Toc508702105"/>
      <w:r w:rsidRPr="00B86AE1">
        <w:rPr>
          <w:rFonts w:asciiTheme="minorHAnsi" w:hAnsiTheme="minorHAnsi"/>
          <w:sz w:val="18"/>
          <w:szCs w:val="18"/>
        </w:rPr>
        <w:t>Applicable standards the cable adheres to</w:t>
      </w:r>
      <w:bookmarkEnd w:id="285"/>
    </w:p>
    <w:p w14:paraId="792BC2FC" w14:textId="77777777" w:rsidR="00B86AE1" w:rsidRPr="00B86AE1" w:rsidRDefault="00B86AE1" w:rsidP="00B86AE1">
      <w:pPr>
        <w:pStyle w:val="SPECText4"/>
        <w:rPr>
          <w:rFonts w:asciiTheme="minorHAnsi" w:hAnsiTheme="minorHAnsi"/>
          <w:sz w:val="18"/>
          <w:szCs w:val="18"/>
        </w:rPr>
      </w:pPr>
      <w:bookmarkStart w:id="286" w:name="_Toc508702106"/>
      <w:r w:rsidRPr="00B86AE1">
        <w:rPr>
          <w:rFonts w:asciiTheme="minorHAnsi" w:hAnsiTheme="minorHAnsi"/>
          <w:sz w:val="18"/>
          <w:szCs w:val="18"/>
        </w:rPr>
        <w:t>CPR certification</w:t>
      </w:r>
      <w:bookmarkEnd w:id="286"/>
    </w:p>
    <w:p w14:paraId="1EE4429F" w14:textId="5D7A1371" w:rsidR="00B86AE1" w:rsidRDefault="00B86AE1" w:rsidP="00B86AE1">
      <w:pPr>
        <w:pStyle w:val="SPECText4"/>
        <w:rPr>
          <w:rFonts w:asciiTheme="minorHAnsi" w:hAnsiTheme="minorHAnsi"/>
          <w:sz w:val="18"/>
          <w:szCs w:val="18"/>
        </w:rPr>
      </w:pPr>
      <w:bookmarkStart w:id="287" w:name="_Toc508702107"/>
      <w:r w:rsidRPr="00B86AE1">
        <w:rPr>
          <w:rFonts w:asciiTheme="minorHAnsi" w:hAnsiTheme="minorHAnsi"/>
          <w:sz w:val="18"/>
          <w:szCs w:val="18"/>
        </w:rPr>
        <w:t>Product performance</w:t>
      </w:r>
      <w:bookmarkEnd w:id="278"/>
      <w:bookmarkEnd w:id="287"/>
    </w:p>
    <w:p w14:paraId="2F48B55C" w14:textId="2BCE0DC7" w:rsidR="00B86AE1" w:rsidRDefault="00B86AE1" w:rsidP="00B86AE1">
      <w:pPr>
        <w:pStyle w:val="SPECText4"/>
        <w:numPr>
          <w:ilvl w:val="0"/>
          <w:numId w:val="0"/>
        </w:numPr>
        <w:rPr>
          <w:rFonts w:asciiTheme="minorHAnsi" w:hAnsiTheme="minorHAnsi"/>
          <w:sz w:val="18"/>
          <w:szCs w:val="18"/>
        </w:rPr>
      </w:pPr>
    </w:p>
    <w:p w14:paraId="033440CA" w14:textId="068F9FEF" w:rsidR="00B86AE1" w:rsidRDefault="00F86200" w:rsidP="00B86AE1">
      <w:pPr>
        <w:pStyle w:val="Heading2"/>
      </w:pPr>
      <w:bookmarkStart w:id="288" w:name="_Toc48650935"/>
      <w:r>
        <w:t>Cables</w:t>
      </w:r>
      <w:bookmarkEnd w:id="288"/>
    </w:p>
    <w:p w14:paraId="7C80CD87" w14:textId="1AD39F05" w:rsidR="00B86AE1" w:rsidRPr="00B86AE1" w:rsidDel="00E405CA" w:rsidRDefault="00B86AE1" w:rsidP="00B86AE1">
      <w:pPr>
        <w:rPr>
          <w:del w:id="289" w:author="Jordan McDonnell" w:date="2020-07-23T14:54:00Z"/>
          <w:rFonts w:asciiTheme="minorHAnsi" w:hAnsiTheme="minorHAnsi"/>
          <w:szCs w:val="18"/>
          <w:highlight w:val="yellow"/>
        </w:rPr>
      </w:pPr>
      <w:del w:id="290" w:author="Jordan McDonnell" w:date="2020-07-23T14:54:00Z">
        <w:r w:rsidRPr="00B86AE1" w:rsidDel="00E405CA">
          <w:rPr>
            <w:rFonts w:asciiTheme="minorHAnsi" w:hAnsiTheme="minorHAnsi"/>
            <w:szCs w:val="18"/>
            <w:highlight w:val="yellow"/>
          </w:rPr>
          <w:delText>*******************************************************************************</w:delText>
        </w:r>
      </w:del>
    </w:p>
    <w:p w14:paraId="7459A76E" w14:textId="5C3E656A" w:rsidR="00B86AE1" w:rsidRPr="00B86AE1" w:rsidDel="00E405CA" w:rsidRDefault="00B86AE1" w:rsidP="00B86AE1">
      <w:pPr>
        <w:ind w:left="360"/>
        <w:rPr>
          <w:del w:id="291" w:author="Jordan McDonnell" w:date="2020-07-23T14:54:00Z"/>
          <w:rFonts w:asciiTheme="minorHAnsi" w:hAnsiTheme="minorHAnsi"/>
          <w:szCs w:val="18"/>
          <w:highlight w:val="yellow"/>
        </w:rPr>
      </w:pPr>
      <w:del w:id="292" w:author="Jordan McDonnell" w:date="2020-07-23T14:54:00Z">
        <w:r w:rsidRPr="00B86AE1" w:rsidDel="00E405CA">
          <w:rPr>
            <w:rFonts w:asciiTheme="minorHAnsi" w:hAnsiTheme="minorHAnsi"/>
            <w:szCs w:val="18"/>
            <w:highlight w:val="yellow"/>
          </w:rPr>
          <w:delText>To get the preferred 133 percent insulation select ungrounded below which is preferred.</w:delText>
        </w:r>
      </w:del>
    </w:p>
    <w:p w14:paraId="774DDA1B" w14:textId="07B19A55" w:rsidR="00B86AE1" w:rsidRPr="00B86AE1" w:rsidDel="00E405CA" w:rsidRDefault="00B86AE1" w:rsidP="00B86AE1">
      <w:pPr>
        <w:ind w:left="360"/>
        <w:rPr>
          <w:del w:id="293" w:author="Jordan McDonnell" w:date="2020-07-23T14:54:00Z"/>
          <w:rFonts w:asciiTheme="minorHAnsi" w:hAnsiTheme="minorHAnsi"/>
          <w:szCs w:val="18"/>
          <w:highlight w:val="yellow"/>
        </w:rPr>
      </w:pPr>
      <w:del w:id="294" w:author="Jordan McDonnell" w:date="2020-07-23T14:54:00Z">
        <w:r w:rsidRPr="00B86AE1" w:rsidDel="00E405CA">
          <w:rPr>
            <w:rFonts w:asciiTheme="minorHAnsi" w:hAnsiTheme="minorHAnsi"/>
            <w:szCs w:val="18"/>
            <w:highlight w:val="yellow"/>
          </w:rPr>
          <w:delText>We typically have grounded power systems and can use grounded or ungrounded rated cable with the ungrounded having the best insulation.</w:delText>
        </w:r>
      </w:del>
    </w:p>
    <w:p w14:paraId="454C5D13" w14:textId="4BE7CE87" w:rsidR="00B86AE1" w:rsidRPr="00B86AE1" w:rsidDel="00E405CA" w:rsidRDefault="00B86AE1" w:rsidP="00B86AE1">
      <w:pPr>
        <w:ind w:left="360"/>
        <w:rPr>
          <w:del w:id="295" w:author="Jordan McDonnell" w:date="2020-07-23T14:54:00Z"/>
          <w:rFonts w:asciiTheme="minorHAnsi" w:hAnsiTheme="minorHAnsi"/>
          <w:szCs w:val="18"/>
          <w:highlight w:val="yellow"/>
        </w:rPr>
      </w:pPr>
      <w:del w:id="296" w:author="Jordan McDonnell" w:date="2020-07-23T14:54:00Z">
        <w:r w:rsidRPr="00B86AE1" w:rsidDel="00E405CA">
          <w:rPr>
            <w:rFonts w:asciiTheme="minorHAnsi" w:hAnsiTheme="minorHAnsi"/>
            <w:szCs w:val="18"/>
            <w:highlight w:val="yellow"/>
          </w:rPr>
          <w:delText>If you have an ungrounded power system you must request ungrounded rated insulation.</w:delText>
        </w:r>
      </w:del>
    </w:p>
    <w:p w14:paraId="1D9B7646" w14:textId="4EA341DE" w:rsidR="00B86AE1" w:rsidRPr="00B86AE1" w:rsidDel="00E405CA" w:rsidRDefault="00B86AE1" w:rsidP="00B86AE1">
      <w:pPr>
        <w:pStyle w:val="SPECText3"/>
        <w:numPr>
          <w:ilvl w:val="2"/>
          <w:numId w:val="0"/>
        </w:numPr>
        <w:spacing w:before="0"/>
        <w:rPr>
          <w:del w:id="297" w:author="Jordan McDonnell" w:date="2020-07-23T14:54:00Z"/>
          <w:rFonts w:asciiTheme="minorHAnsi" w:hAnsiTheme="minorHAnsi"/>
          <w:sz w:val="18"/>
          <w:szCs w:val="18"/>
        </w:rPr>
      </w:pPr>
      <w:del w:id="298" w:author="Jordan McDonnell" w:date="2020-07-23T14:54:00Z">
        <w:r w:rsidRPr="00B86AE1" w:rsidDel="00E405CA">
          <w:rPr>
            <w:rFonts w:asciiTheme="minorHAnsi" w:hAnsiTheme="minorHAnsi"/>
            <w:sz w:val="18"/>
            <w:szCs w:val="18"/>
            <w:highlight w:val="yellow"/>
          </w:rPr>
          <w:delText>*******************************************************************************</w:delText>
        </w:r>
      </w:del>
    </w:p>
    <w:p w14:paraId="70152E99" w14:textId="77777777" w:rsidR="00B86AE1" w:rsidRPr="00F86200" w:rsidRDefault="00B86AE1" w:rsidP="009F25E7">
      <w:pPr>
        <w:pStyle w:val="SPECText3"/>
        <w:numPr>
          <w:ilvl w:val="2"/>
          <w:numId w:val="15"/>
        </w:numPr>
        <w:rPr>
          <w:rFonts w:asciiTheme="minorHAnsi" w:hAnsiTheme="minorHAnsi"/>
          <w:snapToGrid/>
          <w:sz w:val="18"/>
          <w:szCs w:val="18"/>
        </w:rPr>
      </w:pPr>
      <w:r w:rsidRPr="00F86200">
        <w:rPr>
          <w:rFonts w:asciiTheme="minorHAnsi" w:hAnsiTheme="minorHAnsi"/>
          <w:sz w:val="18"/>
          <w:szCs w:val="18"/>
        </w:rPr>
        <w:t>Classification:</w:t>
      </w:r>
    </w:p>
    <w:p w14:paraId="77A9953F" w14:textId="77777777" w:rsidR="00B86AE1" w:rsidRPr="00B86AE1" w:rsidRDefault="00B86AE1" w:rsidP="00B86AE1">
      <w:pPr>
        <w:pStyle w:val="SPECText4"/>
        <w:numPr>
          <w:ilvl w:val="0"/>
          <w:numId w:val="0"/>
        </w:numPr>
        <w:ind w:left="2160" w:hanging="720"/>
        <w:rPr>
          <w:rFonts w:asciiTheme="minorHAnsi" w:hAnsiTheme="minorHAnsi"/>
          <w:sz w:val="18"/>
          <w:szCs w:val="18"/>
        </w:rPr>
      </w:pPr>
      <w:r w:rsidRPr="00B86AE1">
        <w:rPr>
          <w:rFonts w:asciiTheme="minorHAnsi" w:hAnsiTheme="minorHAnsi"/>
          <w:sz w:val="18"/>
          <w:szCs w:val="18"/>
        </w:rPr>
        <w:t>Class D</w:t>
      </w:r>
      <w:r w:rsidRPr="00B86AE1">
        <w:rPr>
          <w:rFonts w:asciiTheme="minorHAnsi" w:hAnsiTheme="minorHAnsi"/>
          <w:sz w:val="18"/>
          <w:szCs w:val="18"/>
          <w:vertAlign w:val="subscript"/>
        </w:rPr>
        <w:t>CA</w:t>
      </w:r>
      <w:r w:rsidRPr="00B86AE1">
        <w:rPr>
          <w:rFonts w:asciiTheme="minorHAnsi" w:hAnsiTheme="minorHAnsi"/>
          <w:sz w:val="18"/>
          <w:szCs w:val="18"/>
        </w:rPr>
        <w:t xml:space="preserve"> (s1b, d1, a2)</w:t>
      </w:r>
    </w:p>
    <w:p w14:paraId="3FCF80D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 Type: Copper tape shielded.</w:t>
      </w:r>
    </w:p>
    <w:p w14:paraId="168F2BDA"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w:t>
      </w:r>
    </w:p>
    <w:p w14:paraId="0D91F8F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HD 620 - </w:t>
      </w:r>
      <w:r w:rsidRPr="00B86AE1">
        <w:rPr>
          <w:rFonts w:asciiTheme="minorHAnsi" w:hAnsiTheme="minorHAnsi"/>
          <w:color w:val="333333"/>
          <w:sz w:val="18"/>
          <w:szCs w:val="18"/>
        </w:rPr>
        <w:t>Distribution cables with extruded insulation for rated voltages from 3,6/6 (7,2) kV up to and including 20,8/36 (42) kV.</w:t>
      </w:r>
    </w:p>
    <w:p w14:paraId="3408694E"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60228 - </w:t>
      </w:r>
      <w:r w:rsidRPr="00B86AE1">
        <w:rPr>
          <w:rFonts w:asciiTheme="minorHAnsi" w:hAnsiTheme="minorHAnsi"/>
          <w:color w:val="333333"/>
          <w:sz w:val="18"/>
          <w:szCs w:val="18"/>
        </w:rPr>
        <w:t>Conductors of insulated cables.</w:t>
      </w:r>
    </w:p>
    <w:p w14:paraId="41BCA5C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50363 - </w:t>
      </w:r>
      <w:r w:rsidRPr="00B86AE1">
        <w:rPr>
          <w:rFonts w:asciiTheme="minorHAnsi" w:hAnsiTheme="minorHAnsi"/>
          <w:color w:val="333333"/>
          <w:sz w:val="18"/>
          <w:szCs w:val="18"/>
        </w:rPr>
        <w:t>Insulating, sheathing and covering materials for low voltage energy cables.</w:t>
      </w:r>
    </w:p>
    <w:p w14:paraId="7D31D32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color w:val="333333"/>
          <w:sz w:val="18"/>
          <w:szCs w:val="18"/>
        </w:rPr>
        <w:t xml:space="preserve">EN IEC 60332 - Tests on electric and optical </w:t>
      </w:r>
      <w:proofErr w:type="spellStart"/>
      <w:r w:rsidRPr="00B86AE1">
        <w:rPr>
          <w:rFonts w:asciiTheme="minorHAnsi" w:hAnsiTheme="minorHAnsi"/>
          <w:color w:val="333333"/>
          <w:sz w:val="18"/>
          <w:szCs w:val="18"/>
        </w:rPr>
        <w:t>fibre</w:t>
      </w:r>
      <w:proofErr w:type="spellEnd"/>
      <w:r w:rsidRPr="00B86AE1">
        <w:rPr>
          <w:rFonts w:asciiTheme="minorHAnsi" w:hAnsiTheme="minorHAnsi"/>
          <w:color w:val="333333"/>
          <w:sz w:val="18"/>
          <w:szCs w:val="18"/>
        </w:rPr>
        <w:t xml:space="preserve"> cables under fire conditions.</w:t>
      </w:r>
      <w:r w:rsidRPr="00B86AE1" w:rsidDel="00806697">
        <w:rPr>
          <w:rFonts w:asciiTheme="minorHAnsi" w:hAnsiTheme="minorHAnsi"/>
          <w:sz w:val="18"/>
          <w:szCs w:val="18"/>
        </w:rPr>
        <w:t xml:space="preserve"> </w:t>
      </w:r>
      <w:r w:rsidRPr="00B86AE1">
        <w:rPr>
          <w:rFonts w:asciiTheme="minorHAnsi" w:hAnsiTheme="minorHAnsi"/>
          <w:sz w:val="18"/>
          <w:szCs w:val="18"/>
        </w:rPr>
        <w:t xml:space="preserve"> </w:t>
      </w:r>
    </w:p>
    <w:p w14:paraId="7B7F9BD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60229 - </w:t>
      </w:r>
      <w:r w:rsidRPr="00B86AE1">
        <w:rPr>
          <w:rFonts w:asciiTheme="minorHAnsi" w:hAnsiTheme="minorHAnsi"/>
          <w:color w:val="333333"/>
          <w:sz w:val="18"/>
          <w:szCs w:val="18"/>
        </w:rPr>
        <w:t>Electric cables - Tests on extruded over sheaths with a special protective function.</w:t>
      </w:r>
    </w:p>
    <w:p w14:paraId="698BA622" w14:textId="6D87A2E3" w:rsidR="00B86AE1" w:rsidRPr="00B86AE1" w:rsidDel="00C54721" w:rsidRDefault="00B86AE1" w:rsidP="00B86AE1">
      <w:pPr>
        <w:pStyle w:val="SPECText4"/>
        <w:rPr>
          <w:del w:id="299" w:author="Nico Brits" w:date="2020-10-31T20:52:00Z"/>
          <w:rFonts w:asciiTheme="minorHAnsi" w:hAnsiTheme="minorHAnsi"/>
          <w:sz w:val="18"/>
          <w:szCs w:val="18"/>
        </w:rPr>
      </w:pPr>
      <w:del w:id="300" w:author="Nico Brits" w:date="2020-10-31T20:52:00Z">
        <w:r w:rsidRPr="00B86AE1" w:rsidDel="00C54721">
          <w:rPr>
            <w:rFonts w:asciiTheme="minorHAnsi" w:hAnsiTheme="minorHAnsi"/>
            <w:sz w:val="18"/>
            <w:szCs w:val="18"/>
          </w:rPr>
          <w:delText xml:space="preserve">IEC 60287 - </w:delText>
        </w:r>
        <w:r w:rsidRPr="00B86AE1" w:rsidDel="00C54721">
          <w:rPr>
            <w:rFonts w:asciiTheme="minorHAnsi" w:hAnsiTheme="minorHAnsi"/>
            <w:color w:val="333333"/>
            <w:sz w:val="18"/>
            <w:szCs w:val="18"/>
          </w:rPr>
          <w:delText>Electric cables - Calculation of the current rating.</w:delText>
        </w:r>
      </w:del>
    </w:p>
    <w:p w14:paraId="2D714463"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IEC 60502 - </w:t>
      </w:r>
      <w:r w:rsidRPr="00B86AE1">
        <w:rPr>
          <w:rFonts w:asciiTheme="minorHAnsi" w:hAnsiTheme="minorHAnsi"/>
          <w:color w:val="333333"/>
          <w:sz w:val="18"/>
          <w:szCs w:val="18"/>
        </w:rPr>
        <w:t>Power cables with extruded insulation and their accessories for rated voltages from 1 kV.</w:t>
      </w:r>
    </w:p>
    <w:p w14:paraId="6D59623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60885 - </w:t>
      </w:r>
      <w:r w:rsidRPr="00B86AE1">
        <w:rPr>
          <w:rFonts w:asciiTheme="minorHAnsi" w:hAnsiTheme="minorHAnsi"/>
          <w:color w:val="333333"/>
          <w:sz w:val="18"/>
          <w:szCs w:val="18"/>
        </w:rPr>
        <w:t>Electrical test methods for electric cables.</w:t>
      </w:r>
    </w:p>
    <w:p w14:paraId="191A4A3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IEC 60986 - </w:t>
      </w:r>
      <w:r w:rsidRPr="00B86AE1">
        <w:rPr>
          <w:rFonts w:asciiTheme="minorHAnsi" w:hAnsiTheme="minorHAnsi"/>
          <w:color w:val="333333"/>
          <w:sz w:val="18"/>
          <w:szCs w:val="18"/>
        </w:rPr>
        <w:t>Short-circuit temperature limits of electric cables with rated voltages from 6 kV (Um = 7,2 kV) up to 30 kV (Um = 36 kV).</w:t>
      </w:r>
    </w:p>
    <w:p w14:paraId="209E4FFD"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61442 - </w:t>
      </w:r>
      <w:r w:rsidRPr="00B86AE1">
        <w:rPr>
          <w:rFonts w:asciiTheme="minorHAnsi" w:hAnsiTheme="minorHAnsi"/>
          <w:color w:val="333333"/>
          <w:sz w:val="18"/>
          <w:szCs w:val="18"/>
        </w:rPr>
        <w:t>Test methods for accessories for power cables with rated voltages from 6 kV (Um = 7,2 kV) up to 36 kV (Um = 42 kV).</w:t>
      </w:r>
    </w:p>
    <w:p w14:paraId="746F6A3C" w14:textId="77777777" w:rsidR="00B86AE1" w:rsidRPr="00B86AE1" w:rsidRDefault="00B86AE1" w:rsidP="00B86AE1">
      <w:pPr>
        <w:pStyle w:val="SPECText4"/>
        <w:rPr>
          <w:rFonts w:asciiTheme="minorHAnsi" w:hAnsiTheme="minorHAnsi"/>
          <w:sz w:val="18"/>
          <w:szCs w:val="18"/>
        </w:rPr>
      </w:pPr>
      <w:r w:rsidRPr="00B86AE1">
        <w:rPr>
          <w:rStyle w:val="Strong"/>
          <w:rFonts w:asciiTheme="minorHAnsi" w:hAnsiTheme="minorHAnsi"/>
          <w:sz w:val="18"/>
          <w:szCs w:val="18"/>
        </w:rPr>
        <w:t xml:space="preserve">EN 50575 - </w:t>
      </w:r>
      <w:r w:rsidRPr="00B86AE1">
        <w:rPr>
          <w:rFonts w:asciiTheme="minorHAnsi" w:hAnsiTheme="minorHAnsi"/>
          <w:sz w:val="18"/>
          <w:szCs w:val="18"/>
        </w:rPr>
        <w:t>Power, control and communication cables - Cables for general applications in construction works subject to reaction to fire requirements.</w:t>
      </w:r>
    </w:p>
    <w:p w14:paraId="714B6B04" w14:textId="1BE7806B"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Cable: Insulated cable rated </w:t>
      </w:r>
      <w:del w:id="301" w:author="Jordan McDonnell" w:date="2020-07-23T14:34:00Z">
        <w:r w:rsidRPr="008650E6" w:rsidDel="008650E6">
          <w:rPr>
            <w:rFonts w:asciiTheme="minorHAnsi" w:hAnsiTheme="minorHAnsi"/>
            <w:sz w:val="18"/>
            <w:szCs w:val="18"/>
            <w:rPrChange w:id="302" w:author="Jordan McDonnell" w:date="2020-07-23T14:36:00Z">
              <w:rPr>
                <w:rFonts w:asciiTheme="minorHAnsi" w:hAnsiTheme="minorHAnsi"/>
                <w:sz w:val="18"/>
                <w:szCs w:val="18"/>
                <w:highlight w:val="yellow"/>
              </w:rPr>
            </w:rPrChange>
          </w:rPr>
          <w:delText>[5]</w:delText>
        </w:r>
        <w:r w:rsidRPr="008650E6" w:rsidDel="008650E6">
          <w:rPr>
            <w:rFonts w:asciiTheme="minorHAnsi" w:hAnsiTheme="minorHAnsi"/>
            <w:sz w:val="18"/>
            <w:szCs w:val="18"/>
          </w:rPr>
          <w:delText xml:space="preserve"> </w:delText>
        </w:r>
        <w:r w:rsidRPr="008650E6" w:rsidDel="008650E6">
          <w:rPr>
            <w:rFonts w:asciiTheme="minorHAnsi" w:hAnsiTheme="minorHAnsi"/>
            <w:sz w:val="18"/>
            <w:szCs w:val="18"/>
            <w:rPrChange w:id="303" w:author="Jordan McDonnell" w:date="2020-07-23T14:36:00Z">
              <w:rPr>
                <w:rFonts w:asciiTheme="minorHAnsi" w:hAnsiTheme="minorHAnsi"/>
                <w:sz w:val="18"/>
                <w:szCs w:val="18"/>
                <w:highlight w:val="yellow"/>
              </w:rPr>
            </w:rPrChange>
          </w:rPr>
          <w:delText>[15]</w:delText>
        </w:r>
        <w:r w:rsidRPr="008650E6" w:rsidDel="008650E6">
          <w:rPr>
            <w:rFonts w:asciiTheme="minorHAnsi" w:hAnsiTheme="minorHAnsi"/>
            <w:sz w:val="18"/>
            <w:szCs w:val="18"/>
          </w:rPr>
          <w:delText xml:space="preserve"> </w:delText>
        </w:r>
      </w:del>
      <w:del w:id="304" w:author="Jordan McDonnell" w:date="2020-07-23T14:35:00Z">
        <w:r w:rsidRPr="008650E6" w:rsidDel="008650E6">
          <w:rPr>
            <w:rFonts w:asciiTheme="minorHAnsi" w:hAnsiTheme="minorHAnsi"/>
            <w:sz w:val="18"/>
            <w:szCs w:val="18"/>
            <w:rPrChange w:id="305"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Change w:id="306" w:author="Jordan McDonnell" w:date="2020-07-23T14:36:00Z">
            <w:rPr>
              <w:rFonts w:asciiTheme="minorHAnsi" w:hAnsiTheme="minorHAnsi"/>
              <w:sz w:val="18"/>
              <w:szCs w:val="18"/>
              <w:highlight w:val="yellow"/>
            </w:rPr>
          </w:rPrChange>
        </w:rPr>
        <w:t>25</w:t>
      </w:r>
      <w:del w:id="307" w:author="Jordan McDonnell" w:date="2020-07-23T14:35:00Z">
        <w:r w:rsidRPr="008650E6" w:rsidDel="008650E6">
          <w:rPr>
            <w:rFonts w:asciiTheme="minorHAnsi" w:hAnsiTheme="minorHAnsi"/>
            <w:sz w:val="18"/>
            <w:szCs w:val="18"/>
            <w:rPrChange w:id="308"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
        <w:t xml:space="preserve"> </w:t>
      </w:r>
      <w:del w:id="309" w:author="Jordan McDonnell" w:date="2020-07-23T14:35:00Z">
        <w:r w:rsidRPr="008650E6" w:rsidDel="008650E6">
          <w:rPr>
            <w:rFonts w:asciiTheme="minorHAnsi" w:hAnsiTheme="minorHAnsi"/>
            <w:sz w:val="18"/>
            <w:szCs w:val="18"/>
            <w:rPrChange w:id="310" w:author="Jordan McDonnell" w:date="2020-07-23T14:36:00Z">
              <w:rPr>
                <w:rFonts w:asciiTheme="minorHAnsi" w:hAnsiTheme="minorHAnsi"/>
                <w:sz w:val="18"/>
                <w:szCs w:val="18"/>
                <w:highlight w:val="yellow"/>
              </w:rPr>
            </w:rPrChange>
          </w:rPr>
          <w:delText>[35]</w:delText>
        </w:r>
        <w:r w:rsidRPr="008650E6" w:rsidDel="008650E6">
          <w:rPr>
            <w:rFonts w:asciiTheme="minorHAnsi" w:hAnsiTheme="minorHAnsi"/>
            <w:sz w:val="18"/>
            <w:szCs w:val="18"/>
          </w:rPr>
          <w:delText xml:space="preserve"> </w:delText>
        </w:r>
      </w:del>
      <w:r w:rsidRPr="008650E6">
        <w:rPr>
          <w:rFonts w:asciiTheme="minorHAnsi" w:hAnsiTheme="minorHAnsi"/>
          <w:sz w:val="18"/>
          <w:szCs w:val="18"/>
        </w:rPr>
        <w:t xml:space="preserve">kV, </w:t>
      </w:r>
      <w:del w:id="311" w:author="Jordan McDonnell" w:date="2020-07-23T14:35:00Z">
        <w:r w:rsidRPr="008650E6" w:rsidDel="008650E6">
          <w:rPr>
            <w:rFonts w:asciiTheme="minorHAnsi" w:hAnsiTheme="minorHAnsi"/>
            <w:sz w:val="18"/>
            <w:szCs w:val="18"/>
            <w:rPrChange w:id="312" w:author="Jordan McDonnell" w:date="2020-07-23T14:36:00Z">
              <w:rPr>
                <w:rFonts w:asciiTheme="minorHAnsi" w:hAnsiTheme="minorHAnsi"/>
                <w:sz w:val="18"/>
                <w:szCs w:val="18"/>
                <w:highlight w:val="yellow"/>
              </w:rPr>
            </w:rPrChange>
          </w:rPr>
          <w:delText>[ungrounded]</w:delText>
        </w:r>
      </w:del>
      <w:r w:rsidRPr="008650E6">
        <w:rPr>
          <w:rFonts w:asciiTheme="minorHAnsi" w:hAnsiTheme="minorHAnsi"/>
          <w:sz w:val="18"/>
          <w:szCs w:val="18"/>
        </w:rPr>
        <w:t xml:space="preserve"> </w:t>
      </w:r>
      <w:del w:id="313" w:author="Jordan McDonnell" w:date="2020-07-23T14:35:00Z">
        <w:r w:rsidRPr="008650E6" w:rsidDel="008650E6">
          <w:rPr>
            <w:rFonts w:asciiTheme="minorHAnsi" w:hAnsiTheme="minorHAnsi"/>
            <w:sz w:val="18"/>
            <w:szCs w:val="18"/>
            <w:rPrChange w:id="314"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Change w:id="315" w:author="Jordan McDonnell" w:date="2020-07-23T14:36:00Z">
            <w:rPr>
              <w:rFonts w:asciiTheme="minorHAnsi" w:hAnsiTheme="minorHAnsi"/>
              <w:sz w:val="18"/>
              <w:szCs w:val="18"/>
              <w:highlight w:val="yellow"/>
            </w:rPr>
          </w:rPrChange>
        </w:rPr>
        <w:t>grounded</w:t>
      </w:r>
      <w:del w:id="316" w:author="Jordan McDonnell" w:date="2020-07-23T14:35:00Z">
        <w:r w:rsidRPr="008650E6" w:rsidDel="008650E6">
          <w:rPr>
            <w:rFonts w:asciiTheme="minorHAnsi" w:hAnsiTheme="minorHAnsi"/>
            <w:sz w:val="18"/>
            <w:szCs w:val="18"/>
            <w:rPrChange w:id="317"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
        <w:t>.</w:t>
      </w:r>
    </w:p>
    <w:p w14:paraId="755575F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Conductor Material: Copper or aluminum as indicated on Drawings.</w:t>
      </w:r>
    </w:p>
    <w:p w14:paraId="6A9B1B6E"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Conductor Stranding: </w:t>
      </w:r>
    </w:p>
    <w:p w14:paraId="5B784CA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Permissible short current greater than 50kA for 1 sec Conductor Stranding: </w:t>
      </w:r>
    </w:p>
    <w:p w14:paraId="3121D958"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 xml:space="preserve">Copper: Compressed stranded in accordance with EN 60754, </w:t>
      </w:r>
      <w:r w:rsidRPr="00B86AE1">
        <w:rPr>
          <w:rFonts w:asciiTheme="minorHAnsi" w:hAnsiTheme="minorHAnsi"/>
          <w:color w:val="333333"/>
          <w:sz w:val="18"/>
          <w:szCs w:val="18"/>
        </w:rPr>
        <w:t>Test on gases evolved during combustion of materials from cables,</w:t>
      </w:r>
      <w:r w:rsidRPr="00B86AE1">
        <w:rPr>
          <w:rFonts w:asciiTheme="minorHAnsi" w:hAnsiTheme="minorHAnsi"/>
          <w:sz w:val="18"/>
          <w:szCs w:val="18"/>
        </w:rPr>
        <w:t xml:space="preserve"> and SS-EN 60228</w:t>
      </w:r>
    </w:p>
    <w:p w14:paraId="7A9BD8A9" w14:textId="77777777" w:rsidR="00B86AE1" w:rsidRPr="00B86AE1" w:rsidRDefault="00B86AE1" w:rsidP="00B86AE1">
      <w:pPr>
        <w:pStyle w:val="SPECText5"/>
        <w:rPr>
          <w:rStyle w:val="Strong"/>
          <w:rFonts w:asciiTheme="minorHAnsi" w:hAnsiTheme="minorHAnsi"/>
          <w:b w:val="0"/>
          <w:bCs w:val="0"/>
          <w:sz w:val="18"/>
          <w:szCs w:val="18"/>
        </w:rPr>
      </w:pPr>
      <w:r w:rsidRPr="00B86AE1">
        <w:rPr>
          <w:rStyle w:val="Strong"/>
          <w:rFonts w:asciiTheme="minorHAnsi" w:hAnsiTheme="minorHAnsi"/>
          <w:sz w:val="18"/>
          <w:szCs w:val="18"/>
        </w:rPr>
        <w:t xml:space="preserve">Low smoke classification based on EN 50575 CPR directives. </w:t>
      </w:r>
    </w:p>
    <w:p w14:paraId="47D3C77A" w14:textId="77777777" w:rsidR="00B86AE1" w:rsidRPr="00B86AE1" w:rsidRDefault="00B86AE1" w:rsidP="00B86AE1">
      <w:pPr>
        <w:pStyle w:val="SPECText5"/>
        <w:rPr>
          <w:rFonts w:asciiTheme="minorHAnsi" w:hAnsiTheme="minorHAnsi"/>
          <w:b/>
          <w:sz w:val="18"/>
          <w:szCs w:val="18"/>
        </w:rPr>
      </w:pPr>
      <w:r w:rsidRPr="00B86AE1">
        <w:rPr>
          <w:rStyle w:val="Strong"/>
          <w:rFonts w:asciiTheme="minorHAnsi" w:hAnsiTheme="minorHAnsi"/>
          <w:sz w:val="18"/>
          <w:szCs w:val="18"/>
        </w:rPr>
        <w:t>Complete</w:t>
      </w:r>
      <w:r w:rsidRPr="00B86AE1">
        <w:rPr>
          <w:rFonts w:asciiTheme="minorHAnsi" w:hAnsiTheme="minorHAnsi"/>
          <w:b/>
          <w:sz w:val="18"/>
          <w:szCs w:val="18"/>
        </w:rPr>
        <w:t xml:space="preserve"> </w:t>
      </w:r>
      <w:r w:rsidRPr="00B86AE1">
        <w:rPr>
          <w:rFonts w:asciiTheme="minorHAnsi" w:hAnsiTheme="minorHAnsi"/>
          <w:bCs/>
          <w:sz w:val="18"/>
          <w:szCs w:val="18"/>
        </w:rPr>
        <w:t>copper: Compact stranded in accordance with EN 60228</w:t>
      </w:r>
    </w:p>
    <w:p w14:paraId="2298655E" w14:textId="5070FB1C"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Conductor Insulation: Triple extrusion of semiconducting strand screen, cross linked polyethylene insulation (133 percent), semiconducting insulation screen, one layer of 5-mil bare copper </w:t>
      </w:r>
      <w:ins w:id="318" w:author="Nico Brits" w:date="2020-10-31T20:52:00Z">
        <w:r w:rsidR="00C54721">
          <w:rPr>
            <w:rFonts w:asciiTheme="minorHAnsi" w:hAnsiTheme="minorHAnsi"/>
            <w:sz w:val="18"/>
            <w:szCs w:val="18"/>
          </w:rPr>
          <w:t>w</w:t>
        </w:r>
      </w:ins>
      <w:ins w:id="319" w:author="Nico Brits" w:date="2020-10-31T20:53:00Z">
        <w:r w:rsidR="00C54721">
          <w:rPr>
            <w:rFonts w:asciiTheme="minorHAnsi" w:hAnsiTheme="minorHAnsi"/>
            <w:sz w:val="18"/>
            <w:szCs w:val="18"/>
          </w:rPr>
          <w:t>ire</w:t>
        </w:r>
      </w:ins>
      <w:del w:id="320" w:author="Nico Brits" w:date="2020-10-31T20:53:00Z">
        <w:r w:rsidRPr="00B86AE1" w:rsidDel="00C54721">
          <w:rPr>
            <w:rFonts w:asciiTheme="minorHAnsi" w:hAnsiTheme="minorHAnsi"/>
            <w:sz w:val="18"/>
            <w:szCs w:val="18"/>
          </w:rPr>
          <w:delText>shielding tape</w:delText>
        </w:r>
      </w:del>
      <w:ins w:id="321" w:author="Nico Brits" w:date="2020-10-31T20:53:00Z">
        <w:r w:rsidR="00C54721">
          <w:rPr>
            <w:rFonts w:asciiTheme="minorHAnsi" w:hAnsiTheme="minorHAnsi"/>
            <w:sz w:val="18"/>
            <w:szCs w:val="18"/>
          </w:rPr>
          <w:t xml:space="preserve"> screen</w:t>
        </w:r>
      </w:ins>
      <w:del w:id="322" w:author="Nico Brits" w:date="2020-10-31T20:53:00Z">
        <w:r w:rsidRPr="00B86AE1" w:rsidDel="00C54721">
          <w:rPr>
            <w:rFonts w:asciiTheme="minorHAnsi" w:hAnsiTheme="minorHAnsi"/>
            <w:sz w:val="18"/>
            <w:szCs w:val="18"/>
          </w:rPr>
          <w:delText xml:space="preserve"> with nominal 25 percent overlap</w:delText>
        </w:r>
      </w:del>
      <w:r w:rsidRPr="00B86AE1">
        <w:rPr>
          <w:rFonts w:asciiTheme="minorHAnsi" w:hAnsiTheme="minorHAnsi"/>
          <w:sz w:val="18"/>
          <w:szCs w:val="18"/>
        </w:rPr>
        <w:t>, PVC or polyethylene jacket over cable.</w:t>
      </w:r>
    </w:p>
    <w:p w14:paraId="4B759D0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PVC or polyethylene jacket over assembly</w:t>
      </w:r>
    </w:p>
    <w:p w14:paraId="7A15826F" w14:textId="66E9EF80" w:rsidR="00B86AE1" w:rsidRDefault="00B86AE1" w:rsidP="00B86AE1">
      <w:pPr>
        <w:pStyle w:val="SPECText4"/>
        <w:rPr>
          <w:rFonts w:asciiTheme="minorHAnsi" w:hAnsiTheme="minorHAnsi"/>
          <w:sz w:val="18"/>
          <w:szCs w:val="18"/>
        </w:rPr>
      </w:pPr>
      <w:r w:rsidRPr="00B86AE1">
        <w:rPr>
          <w:rFonts w:asciiTheme="minorHAnsi" w:hAnsiTheme="minorHAnsi"/>
          <w:sz w:val="18"/>
          <w:szCs w:val="18"/>
        </w:rPr>
        <w:lastRenderedPageBreak/>
        <w:t>Cables shall be UV resistant when subject to long periods of sunlight.</w:t>
      </w:r>
    </w:p>
    <w:p w14:paraId="724B047B" w14:textId="58581F02" w:rsidR="00B86AE1" w:rsidDel="00C54721" w:rsidRDefault="00F86200" w:rsidP="00B86AE1">
      <w:pPr>
        <w:pStyle w:val="Heading2"/>
        <w:rPr>
          <w:del w:id="323" w:author="Nico Brits" w:date="2020-10-31T20:58:00Z"/>
        </w:rPr>
      </w:pPr>
      <w:bookmarkStart w:id="324" w:name="_Toc48650936"/>
      <w:del w:id="325" w:author="Nico Brits" w:date="2020-10-31T20:58:00Z">
        <w:r w:rsidDel="00C54721">
          <w:delText>Armored Cables</w:delText>
        </w:r>
        <w:bookmarkEnd w:id="324"/>
      </w:del>
    </w:p>
    <w:p w14:paraId="05F5F1B2" w14:textId="738064BA" w:rsidR="00B86AE1" w:rsidRPr="00B86AE1" w:rsidDel="00C54721" w:rsidRDefault="00B86AE1" w:rsidP="00B86AE1">
      <w:pPr>
        <w:rPr>
          <w:del w:id="326" w:author="Nico Brits" w:date="2020-10-31T20:58:00Z"/>
          <w:rFonts w:asciiTheme="minorHAnsi" w:hAnsiTheme="minorHAnsi"/>
          <w:szCs w:val="18"/>
          <w:highlight w:val="yellow"/>
        </w:rPr>
      </w:pPr>
      <w:del w:id="327" w:author="Nico Brits" w:date="2020-10-31T20:58:00Z">
        <w:r w:rsidRPr="00B86AE1" w:rsidDel="00C54721">
          <w:rPr>
            <w:rFonts w:asciiTheme="minorHAnsi" w:hAnsiTheme="minorHAnsi"/>
            <w:szCs w:val="18"/>
            <w:highlight w:val="yellow"/>
          </w:rPr>
          <w:delText>*******************************************************************************</w:delText>
        </w:r>
      </w:del>
    </w:p>
    <w:p w14:paraId="4745F130" w14:textId="1F55A98A" w:rsidR="00B86AE1" w:rsidRPr="00B86AE1" w:rsidDel="00C54721" w:rsidRDefault="00B86AE1" w:rsidP="00B86AE1">
      <w:pPr>
        <w:ind w:left="360"/>
        <w:rPr>
          <w:del w:id="328" w:author="Nico Brits" w:date="2020-10-31T20:58:00Z"/>
          <w:rFonts w:asciiTheme="minorHAnsi" w:hAnsiTheme="minorHAnsi"/>
          <w:szCs w:val="18"/>
          <w:highlight w:val="yellow"/>
        </w:rPr>
      </w:pPr>
      <w:del w:id="329" w:author="Nico Brits" w:date="2020-10-31T20:58:00Z">
        <w:r w:rsidRPr="00B86AE1" w:rsidDel="00C54721">
          <w:rPr>
            <w:rFonts w:asciiTheme="minorHAnsi" w:hAnsiTheme="minorHAnsi"/>
            <w:szCs w:val="18"/>
            <w:highlight w:val="yellow"/>
          </w:rPr>
          <w:delText>To get the preferred 133 percent insulation select ungrounded below which is preferred.</w:delText>
        </w:r>
      </w:del>
    </w:p>
    <w:p w14:paraId="5085A83C" w14:textId="6B21BD19" w:rsidR="00B86AE1" w:rsidRPr="00B86AE1" w:rsidDel="00C54721" w:rsidRDefault="00B86AE1" w:rsidP="00B86AE1">
      <w:pPr>
        <w:ind w:left="360"/>
        <w:rPr>
          <w:del w:id="330" w:author="Nico Brits" w:date="2020-10-31T20:58:00Z"/>
          <w:rFonts w:asciiTheme="minorHAnsi" w:hAnsiTheme="minorHAnsi"/>
          <w:szCs w:val="18"/>
          <w:highlight w:val="yellow"/>
        </w:rPr>
      </w:pPr>
      <w:del w:id="331" w:author="Nico Brits" w:date="2020-10-31T20:58:00Z">
        <w:r w:rsidRPr="00B86AE1" w:rsidDel="00C54721">
          <w:rPr>
            <w:rFonts w:asciiTheme="minorHAnsi" w:hAnsiTheme="minorHAnsi"/>
            <w:szCs w:val="18"/>
            <w:highlight w:val="yellow"/>
          </w:rPr>
          <w:delText>We typically have grounded power systems and can use grounded or ungrounded rated cable with the ungrounded having the best insulation.</w:delText>
        </w:r>
      </w:del>
    </w:p>
    <w:p w14:paraId="6F41D303" w14:textId="71B0B6C0" w:rsidR="00B86AE1" w:rsidRPr="00B86AE1" w:rsidDel="00C54721" w:rsidRDefault="00B86AE1" w:rsidP="00B86AE1">
      <w:pPr>
        <w:ind w:left="360"/>
        <w:rPr>
          <w:del w:id="332" w:author="Nico Brits" w:date="2020-10-31T20:58:00Z"/>
          <w:rFonts w:asciiTheme="minorHAnsi" w:hAnsiTheme="minorHAnsi"/>
          <w:szCs w:val="18"/>
          <w:highlight w:val="yellow"/>
        </w:rPr>
      </w:pPr>
      <w:del w:id="333" w:author="Nico Brits" w:date="2020-10-31T20:58:00Z">
        <w:r w:rsidRPr="00B86AE1" w:rsidDel="00C54721">
          <w:rPr>
            <w:rFonts w:asciiTheme="minorHAnsi" w:hAnsiTheme="minorHAnsi"/>
            <w:szCs w:val="18"/>
            <w:highlight w:val="yellow"/>
          </w:rPr>
          <w:delText>If you have an ungrounded power system you must request ungrounded rated insulation.</w:delText>
        </w:r>
      </w:del>
    </w:p>
    <w:p w14:paraId="4C68F91A" w14:textId="61CF7A4E" w:rsidR="00B86AE1" w:rsidRPr="00B86AE1" w:rsidDel="00C54721" w:rsidRDefault="00B86AE1" w:rsidP="00B86AE1">
      <w:pPr>
        <w:ind w:left="360"/>
        <w:rPr>
          <w:del w:id="334" w:author="Nico Brits" w:date="2020-10-31T20:58:00Z"/>
          <w:rFonts w:asciiTheme="minorHAnsi" w:hAnsiTheme="minorHAnsi"/>
          <w:szCs w:val="18"/>
          <w:highlight w:val="yellow"/>
        </w:rPr>
      </w:pPr>
      <w:del w:id="335" w:author="Nico Brits" w:date="2020-10-31T20:58:00Z">
        <w:r w:rsidRPr="00B86AE1" w:rsidDel="00C54721">
          <w:rPr>
            <w:rFonts w:asciiTheme="minorHAnsi" w:hAnsiTheme="minorHAnsi"/>
            <w:szCs w:val="18"/>
            <w:highlight w:val="yellow"/>
          </w:rPr>
          <w:delText>A/E to work with Owner to determine whether direct-buried armored cables will be utilized on project.</w:delText>
        </w:r>
      </w:del>
    </w:p>
    <w:p w14:paraId="72293734" w14:textId="1702358E" w:rsidR="00B86AE1" w:rsidRPr="00B86AE1" w:rsidDel="00C54721" w:rsidRDefault="00B86AE1" w:rsidP="00B86AE1">
      <w:pPr>
        <w:pStyle w:val="SPECText3"/>
        <w:numPr>
          <w:ilvl w:val="2"/>
          <w:numId w:val="0"/>
        </w:numPr>
        <w:spacing w:before="0"/>
        <w:rPr>
          <w:del w:id="336" w:author="Nico Brits" w:date="2020-10-31T20:58:00Z"/>
          <w:rFonts w:asciiTheme="minorHAnsi" w:hAnsiTheme="minorHAnsi"/>
          <w:sz w:val="18"/>
          <w:szCs w:val="18"/>
        </w:rPr>
      </w:pPr>
      <w:del w:id="337" w:author="Nico Brits" w:date="2020-10-31T20:58:00Z">
        <w:r w:rsidRPr="00B86AE1" w:rsidDel="00C54721">
          <w:rPr>
            <w:rFonts w:asciiTheme="minorHAnsi" w:hAnsiTheme="minorHAnsi"/>
            <w:sz w:val="18"/>
            <w:szCs w:val="18"/>
            <w:highlight w:val="yellow"/>
          </w:rPr>
          <w:delText>*******************************************************************************</w:delText>
        </w:r>
      </w:del>
    </w:p>
    <w:p w14:paraId="3237C126" w14:textId="42125A9E" w:rsidR="00B86AE1" w:rsidRPr="00F86200" w:rsidDel="00C54721" w:rsidRDefault="00B86AE1" w:rsidP="009F25E7">
      <w:pPr>
        <w:pStyle w:val="SPECText3"/>
        <w:numPr>
          <w:ilvl w:val="2"/>
          <w:numId w:val="16"/>
        </w:numPr>
        <w:rPr>
          <w:del w:id="338" w:author="Nico Brits" w:date="2020-10-31T20:58:00Z"/>
          <w:rFonts w:asciiTheme="minorHAnsi" w:hAnsiTheme="minorHAnsi"/>
          <w:sz w:val="18"/>
          <w:szCs w:val="18"/>
        </w:rPr>
      </w:pPr>
      <w:del w:id="339" w:author="Nico Brits" w:date="2020-10-31T20:58:00Z">
        <w:r w:rsidRPr="00F86200" w:rsidDel="00C54721">
          <w:rPr>
            <w:rFonts w:asciiTheme="minorHAnsi" w:hAnsiTheme="minorHAnsi"/>
            <w:sz w:val="18"/>
            <w:szCs w:val="18"/>
          </w:rPr>
          <w:delText>Cable Type: Copper tape shielded.</w:delText>
        </w:r>
      </w:del>
    </w:p>
    <w:p w14:paraId="1FF9A101" w14:textId="767EE7FC" w:rsidR="00B86AE1" w:rsidRPr="00B86AE1" w:rsidDel="00C54721" w:rsidRDefault="00B86AE1" w:rsidP="00B86AE1">
      <w:pPr>
        <w:pStyle w:val="SPECText3"/>
        <w:rPr>
          <w:del w:id="340" w:author="Nico Brits" w:date="2020-10-31T20:58:00Z"/>
          <w:rFonts w:asciiTheme="minorHAnsi" w:hAnsiTheme="minorHAnsi"/>
          <w:sz w:val="18"/>
          <w:szCs w:val="18"/>
        </w:rPr>
      </w:pPr>
      <w:del w:id="341" w:author="Nico Brits" w:date="2020-10-31T20:58:00Z">
        <w:r w:rsidRPr="00B86AE1" w:rsidDel="00C54721">
          <w:rPr>
            <w:rFonts w:asciiTheme="minorHAnsi" w:hAnsiTheme="minorHAnsi"/>
            <w:sz w:val="18"/>
            <w:szCs w:val="18"/>
          </w:rPr>
          <w:delText>Comply with:</w:delText>
        </w:r>
      </w:del>
    </w:p>
    <w:p w14:paraId="46A260CE" w14:textId="7FF1C82D" w:rsidR="00B86AE1" w:rsidRPr="00B86AE1" w:rsidDel="00C54721" w:rsidRDefault="00B86AE1" w:rsidP="00B86AE1">
      <w:pPr>
        <w:pStyle w:val="SPECText4"/>
        <w:rPr>
          <w:del w:id="342" w:author="Nico Brits" w:date="2020-10-31T20:58:00Z"/>
          <w:rFonts w:asciiTheme="minorHAnsi" w:hAnsiTheme="minorHAnsi"/>
          <w:sz w:val="18"/>
          <w:szCs w:val="18"/>
        </w:rPr>
      </w:pPr>
      <w:del w:id="343" w:author="Nico Brits" w:date="2020-10-31T20:58:00Z">
        <w:r w:rsidRPr="00B86AE1" w:rsidDel="00C54721">
          <w:rPr>
            <w:rFonts w:asciiTheme="minorHAnsi" w:hAnsiTheme="minorHAnsi"/>
            <w:sz w:val="18"/>
            <w:szCs w:val="18"/>
          </w:rPr>
          <w:delText xml:space="preserve">HD 620 - </w:delText>
        </w:r>
        <w:r w:rsidRPr="00B86AE1" w:rsidDel="00C54721">
          <w:rPr>
            <w:rFonts w:asciiTheme="minorHAnsi" w:hAnsiTheme="minorHAnsi"/>
            <w:color w:val="333333"/>
            <w:sz w:val="18"/>
            <w:szCs w:val="18"/>
          </w:rPr>
          <w:delText>Distribution cables with extruded insulation for rated voltages from 3,6/6 (7,2) kV up to and including 20,8/36 (42) kV.</w:delText>
        </w:r>
      </w:del>
    </w:p>
    <w:p w14:paraId="5E689693" w14:textId="26BFF590" w:rsidR="00B86AE1" w:rsidRPr="00B86AE1" w:rsidDel="00C54721" w:rsidRDefault="00B86AE1" w:rsidP="00B86AE1">
      <w:pPr>
        <w:pStyle w:val="SPECText4"/>
        <w:rPr>
          <w:del w:id="344" w:author="Nico Brits" w:date="2020-10-31T20:58:00Z"/>
          <w:rFonts w:asciiTheme="minorHAnsi" w:hAnsiTheme="minorHAnsi"/>
          <w:sz w:val="18"/>
          <w:szCs w:val="18"/>
        </w:rPr>
      </w:pPr>
      <w:del w:id="345" w:author="Nico Brits" w:date="2020-10-31T20:58:00Z">
        <w:r w:rsidRPr="00B86AE1" w:rsidDel="00C54721">
          <w:rPr>
            <w:rFonts w:asciiTheme="minorHAnsi" w:hAnsiTheme="minorHAnsi"/>
            <w:sz w:val="18"/>
            <w:szCs w:val="18"/>
          </w:rPr>
          <w:delText xml:space="preserve">EN 60228 - </w:delText>
        </w:r>
        <w:r w:rsidRPr="00B86AE1" w:rsidDel="00C54721">
          <w:rPr>
            <w:rFonts w:asciiTheme="minorHAnsi" w:hAnsiTheme="minorHAnsi"/>
            <w:color w:val="333333"/>
            <w:sz w:val="18"/>
            <w:szCs w:val="18"/>
          </w:rPr>
          <w:delText>Conductors of insulated cables.</w:delText>
        </w:r>
      </w:del>
    </w:p>
    <w:p w14:paraId="6D657A23" w14:textId="53340770" w:rsidR="00B86AE1" w:rsidRPr="00B86AE1" w:rsidDel="00C54721" w:rsidRDefault="00B86AE1" w:rsidP="00B86AE1">
      <w:pPr>
        <w:pStyle w:val="SPECText4"/>
        <w:rPr>
          <w:del w:id="346" w:author="Nico Brits" w:date="2020-10-31T20:58:00Z"/>
          <w:rFonts w:asciiTheme="minorHAnsi" w:hAnsiTheme="minorHAnsi"/>
          <w:sz w:val="18"/>
          <w:szCs w:val="18"/>
        </w:rPr>
      </w:pPr>
      <w:del w:id="347" w:author="Nico Brits" w:date="2020-10-31T20:58:00Z">
        <w:r w:rsidRPr="00B86AE1" w:rsidDel="00C54721">
          <w:rPr>
            <w:rFonts w:asciiTheme="minorHAnsi" w:hAnsiTheme="minorHAnsi"/>
            <w:sz w:val="18"/>
            <w:szCs w:val="18"/>
          </w:rPr>
          <w:delText xml:space="preserve">EN 50363 - </w:delText>
        </w:r>
        <w:r w:rsidRPr="00B86AE1" w:rsidDel="00C54721">
          <w:rPr>
            <w:rFonts w:asciiTheme="minorHAnsi" w:hAnsiTheme="minorHAnsi"/>
            <w:color w:val="333333"/>
            <w:sz w:val="18"/>
            <w:szCs w:val="18"/>
          </w:rPr>
          <w:delText>Insulating, sheathing and covering materials for low voltage energy cables.</w:delText>
        </w:r>
      </w:del>
    </w:p>
    <w:p w14:paraId="690B90C4" w14:textId="1F9B7955" w:rsidR="00B86AE1" w:rsidRPr="00B86AE1" w:rsidDel="00C54721" w:rsidRDefault="00B86AE1" w:rsidP="00B86AE1">
      <w:pPr>
        <w:pStyle w:val="SPECText4"/>
        <w:rPr>
          <w:del w:id="348" w:author="Nico Brits" w:date="2020-10-31T20:58:00Z"/>
          <w:rFonts w:asciiTheme="minorHAnsi" w:hAnsiTheme="minorHAnsi"/>
          <w:sz w:val="18"/>
          <w:szCs w:val="18"/>
        </w:rPr>
      </w:pPr>
      <w:del w:id="349" w:author="Nico Brits" w:date="2020-10-31T20:58:00Z">
        <w:r w:rsidRPr="00B86AE1" w:rsidDel="00C54721">
          <w:rPr>
            <w:rFonts w:asciiTheme="minorHAnsi" w:hAnsiTheme="minorHAnsi"/>
            <w:color w:val="333333"/>
            <w:sz w:val="18"/>
            <w:szCs w:val="18"/>
          </w:rPr>
          <w:delText>EN IEC 60332 - Tests on electric and optical fibre cables under fire conditions.</w:delText>
        </w:r>
        <w:r w:rsidRPr="00B86AE1" w:rsidDel="00C54721">
          <w:rPr>
            <w:rFonts w:asciiTheme="minorHAnsi" w:hAnsiTheme="minorHAnsi"/>
            <w:sz w:val="18"/>
            <w:szCs w:val="18"/>
          </w:rPr>
          <w:delText xml:space="preserve">  </w:delText>
        </w:r>
      </w:del>
    </w:p>
    <w:p w14:paraId="7BBD9960" w14:textId="1FEA5E9A" w:rsidR="00B86AE1" w:rsidRPr="00B86AE1" w:rsidDel="00C54721" w:rsidRDefault="00B86AE1" w:rsidP="00B86AE1">
      <w:pPr>
        <w:pStyle w:val="SPECText4"/>
        <w:rPr>
          <w:del w:id="350" w:author="Nico Brits" w:date="2020-10-31T20:58:00Z"/>
          <w:rFonts w:asciiTheme="minorHAnsi" w:hAnsiTheme="minorHAnsi"/>
          <w:sz w:val="18"/>
          <w:szCs w:val="18"/>
        </w:rPr>
      </w:pPr>
      <w:del w:id="351" w:author="Nico Brits" w:date="2020-10-31T20:58:00Z">
        <w:r w:rsidRPr="00B86AE1" w:rsidDel="00C54721">
          <w:rPr>
            <w:rFonts w:asciiTheme="minorHAnsi" w:hAnsiTheme="minorHAnsi"/>
            <w:sz w:val="18"/>
            <w:szCs w:val="18"/>
          </w:rPr>
          <w:delText xml:space="preserve">EN 60229 - </w:delText>
        </w:r>
        <w:r w:rsidRPr="00B86AE1" w:rsidDel="00C54721">
          <w:rPr>
            <w:rFonts w:asciiTheme="minorHAnsi" w:hAnsiTheme="minorHAnsi"/>
            <w:color w:val="333333"/>
            <w:sz w:val="18"/>
            <w:szCs w:val="18"/>
          </w:rPr>
          <w:delText>Electric cables - Tests on extruded over sheaths with a special protective function.</w:delText>
        </w:r>
      </w:del>
    </w:p>
    <w:p w14:paraId="33B1E07A" w14:textId="6873EAA3" w:rsidR="00B86AE1" w:rsidRPr="00B86AE1" w:rsidDel="00C54721" w:rsidRDefault="00B86AE1" w:rsidP="00B86AE1">
      <w:pPr>
        <w:pStyle w:val="SPECText4"/>
        <w:rPr>
          <w:del w:id="352" w:author="Nico Brits" w:date="2020-10-31T20:58:00Z"/>
          <w:rFonts w:asciiTheme="minorHAnsi" w:hAnsiTheme="minorHAnsi"/>
          <w:sz w:val="18"/>
          <w:szCs w:val="18"/>
        </w:rPr>
      </w:pPr>
      <w:del w:id="353" w:author="Nico Brits" w:date="2020-10-31T20:58:00Z">
        <w:r w:rsidRPr="00B86AE1" w:rsidDel="00C54721">
          <w:rPr>
            <w:rFonts w:asciiTheme="minorHAnsi" w:hAnsiTheme="minorHAnsi"/>
            <w:sz w:val="18"/>
            <w:szCs w:val="18"/>
          </w:rPr>
          <w:delText xml:space="preserve">IEC 60287 - </w:delText>
        </w:r>
        <w:r w:rsidRPr="00B86AE1" w:rsidDel="00C54721">
          <w:rPr>
            <w:rFonts w:asciiTheme="minorHAnsi" w:hAnsiTheme="minorHAnsi"/>
            <w:color w:val="333333"/>
            <w:sz w:val="18"/>
            <w:szCs w:val="18"/>
          </w:rPr>
          <w:delText>Electric cables - Calculation of the current rating.</w:delText>
        </w:r>
      </w:del>
    </w:p>
    <w:p w14:paraId="49FD71AD" w14:textId="7F092CC2" w:rsidR="00B86AE1" w:rsidRPr="00B86AE1" w:rsidDel="00C54721" w:rsidRDefault="00B86AE1" w:rsidP="00B86AE1">
      <w:pPr>
        <w:pStyle w:val="SPECText4"/>
        <w:rPr>
          <w:del w:id="354" w:author="Nico Brits" w:date="2020-10-31T20:58:00Z"/>
          <w:rFonts w:asciiTheme="minorHAnsi" w:hAnsiTheme="minorHAnsi"/>
          <w:sz w:val="18"/>
          <w:szCs w:val="18"/>
        </w:rPr>
      </w:pPr>
      <w:del w:id="355" w:author="Nico Brits" w:date="2020-10-31T20:58:00Z">
        <w:r w:rsidRPr="00B86AE1" w:rsidDel="00C54721">
          <w:rPr>
            <w:rFonts w:asciiTheme="minorHAnsi" w:hAnsiTheme="minorHAnsi"/>
            <w:sz w:val="18"/>
            <w:szCs w:val="18"/>
          </w:rPr>
          <w:delText xml:space="preserve">IEC 60502 - </w:delText>
        </w:r>
        <w:r w:rsidRPr="00B86AE1" w:rsidDel="00C54721">
          <w:rPr>
            <w:rFonts w:asciiTheme="minorHAnsi" w:hAnsiTheme="minorHAnsi"/>
            <w:color w:val="333333"/>
            <w:sz w:val="18"/>
            <w:szCs w:val="18"/>
          </w:rPr>
          <w:delText>Power cables with extruded insulation and their accessories for rated voltages from 1 kV.</w:delText>
        </w:r>
      </w:del>
    </w:p>
    <w:p w14:paraId="1AFECD05" w14:textId="61994730" w:rsidR="00B86AE1" w:rsidRPr="00B86AE1" w:rsidDel="00C54721" w:rsidRDefault="00B86AE1" w:rsidP="00B86AE1">
      <w:pPr>
        <w:pStyle w:val="SPECText4"/>
        <w:rPr>
          <w:del w:id="356" w:author="Nico Brits" w:date="2020-10-31T20:58:00Z"/>
          <w:rFonts w:asciiTheme="minorHAnsi" w:hAnsiTheme="minorHAnsi"/>
          <w:sz w:val="18"/>
          <w:szCs w:val="18"/>
        </w:rPr>
      </w:pPr>
      <w:del w:id="357" w:author="Nico Brits" w:date="2020-10-31T20:58:00Z">
        <w:r w:rsidRPr="00B86AE1" w:rsidDel="00C54721">
          <w:rPr>
            <w:rFonts w:asciiTheme="minorHAnsi" w:hAnsiTheme="minorHAnsi"/>
            <w:sz w:val="18"/>
            <w:szCs w:val="18"/>
          </w:rPr>
          <w:delText xml:space="preserve">EN 60885 - </w:delText>
        </w:r>
        <w:r w:rsidRPr="00B86AE1" w:rsidDel="00C54721">
          <w:rPr>
            <w:rFonts w:asciiTheme="minorHAnsi" w:hAnsiTheme="minorHAnsi"/>
            <w:color w:val="333333"/>
            <w:sz w:val="18"/>
            <w:szCs w:val="18"/>
          </w:rPr>
          <w:delText>Electrical test methods for electric cables.</w:delText>
        </w:r>
      </w:del>
    </w:p>
    <w:p w14:paraId="3C0C041F" w14:textId="3E325D1A" w:rsidR="00B86AE1" w:rsidRPr="00B86AE1" w:rsidDel="00C54721" w:rsidRDefault="00B86AE1" w:rsidP="00B86AE1">
      <w:pPr>
        <w:pStyle w:val="SPECText4"/>
        <w:rPr>
          <w:del w:id="358" w:author="Nico Brits" w:date="2020-10-31T20:58:00Z"/>
          <w:rFonts w:asciiTheme="minorHAnsi" w:hAnsiTheme="minorHAnsi"/>
          <w:sz w:val="18"/>
          <w:szCs w:val="18"/>
        </w:rPr>
      </w:pPr>
      <w:del w:id="359" w:author="Nico Brits" w:date="2020-10-31T20:58:00Z">
        <w:r w:rsidRPr="00B86AE1" w:rsidDel="00C54721">
          <w:rPr>
            <w:rFonts w:asciiTheme="minorHAnsi" w:hAnsiTheme="minorHAnsi"/>
            <w:sz w:val="18"/>
            <w:szCs w:val="18"/>
          </w:rPr>
          <w:delText xml:space="preserve">IEC 60986 - </w:delText>
        </w:r>
        <w:r w:rsidRPr="00B86AE1" w:rsidDel="00C54721">
          <w:rPr>
            <w:rFonts w:asciiTheme="minorHAnsi" w:hAnsiTheme="minorHAnsi"/>
            <w:color w:val="333333"/>
            <w:sz w:val="18"/>
            <w:szCs w:val="18"/>
          </w:rPr>
          <w:delText>Short-circuit temperature limits of electric cables with rated voltages from 6 kV (Um = 7,2 kV) up to 30 kV (Um = 36 kV).</w:delText>
        </w:r>
      </w:del>
    </w:p>
    <w:p w14:paraId="3406E1CB" w14:textId="6D6358C4" w:rsidR="00B86AE1" w:rsidRPr="00B86AE1" w:rsidDel="00C54721" w:rsidRDefault="00B86AE1" w:rsidP="00B86AE1">
      <w:pPr>
        <w:pStyle w:val="SPECText4"/>
        <w:rPr>
          <w:del w:id="360" w:author="Nico Brits" w:date="2020-10-31T20:58:00Z"/>
          <w:rFonts w:asciiTheme="minorHAnsi" w:hAnsiTheme="minorHAnsi"/>
          <w:sz w:val="18"/>
          <w:szCs w:val="18"/>
        </w:rPr>
      </w:pPr>
      <w:del w:id="361" w:author="Nico Brits" w:date="2020-10-31T20:58:00Z">
        <w:r w:rsidRPr="00B86AE1" w:rsidDel="00C54721">
          <w:rPr>
            <w:rFonts w:asciiTheme="minorHAnsi" w:hAnsiTheme="minorHAnsi"/>
            <w:sz w:val="18"/>
            <w:szCs w:val="18"/>
          </w:rPr>
          <w:delText xml:space="preserve">EN 61442 - </w:delText>
        </w:r>
        <w:r w:rsidRPr="00B86AE1" w:rsidDel="00C54721">
          <w:rPr>
            <w:rFonts w:asciiTheme="minorHAnsi" w:hAnsiTheme="minorHAnsi"/>
            <w:color w:val="333333"/>
            <w:sz w:val="18"/>
            <w:szCs w:val="18"/>
          </w:rPr>
          <w:delText>Test methods for accessories for power cables with rated voltages from 6 kV (Um = 7,2 kV) up to 36 kV (Um = 42 kV).</w:delText>
        </w:r>
      </w:del>
    </w:p>
    <w:p w14:paraId="0710FBFF" w14:textId="383F86CB" w:rsidR="00B86AE1" w:rsidRPr="00B86AE1" w:rsidDel="00C54721" w:rsidRDefault="00B86AE1" w:rsidP="00B86AE1">
      <w:pPr>
        <w:pStyle w:val="SPECText4"/>
        <w:rPr>
          <w:del w:id="362" w:author="Nico Brits" w:date="2020-10-31T20:58:00Z"/>
          <w:rFonts w:asciiTheme="minorHAnsi" w:hAnsiTheme="minorHAnsi"/>
          <w:sz w:val="18"/>
          <w:szCs w:val="18"/>
        </w:rPr>
      </w:pPr>
      <w:del w:id="363" w:author="Nico Brits" w:date="2020-10-31T20:58:00Z">
        <w:r w:rsidRPr="00B86AE1" w:rsidDel="00C54721">
          <w:rPr>
            <w:rStyle w:val="Strong"/>
            <w:rFonts w:asciiTheme="minorHAnsi" w:hAnsiTheme="minorHAnsi"/>
            <w:sz w:val="18"/>
            <w:szCs w:val="18"/>
          </w:rPr>
          <w:delText xml:space="preserve">EN 50575 - </w:delText>
        </w:r>
        <w:r w:rsidRPr="00B86AE1" w:rsidDel="00C54721">
          <w:rPr>
            <w:rFonts w:asciiTheme="minorHAnsi" w:hAnsiTheme="minorHAnsi"/>
            <w:color w:val="333333"/>
            <w:sz w:val="18"/>
            <w:szCs w:val="18"/>
          </w:rPr>
          <w:delText>Power, control and communication cables - Cables for general applications in construction works subject to reaction to fire requirements.</w:delText>
        </w:r>
        <w:r w:rsidRPr="00B86AE1" w:rsidDel="00C54721">
          <w:rPr>
            <w:rFonts w:asciiTheme="minorHAnsi" w:hAnsiTheme="minorHAnsi"/>
            <w:sz w:val="18"/>
            <w:szCs w:val="18"/>
          </w:rPr>
          <w:delText xml:space="preserve"> </w:delText>
        </w:r>
      </w:del>
    </w:p>
    <w:p w14:paraId="31A0118C" w14:textId="5308ED87" w:rsidR="00B86AE1" w:rsidRPr="00B86AE1" w:rsidDel="00C54721" w:rsidRDefault="00B86AE1" w:rsidP="00B86AE1">
      <w:pPr>
        <w:pStyle w:val="SPECText3"/>
        <w:rPr>
          <w:del w:id="364" w:author="Nico Brits" w:date="2020-10-31T20:58:00Z"/>
          <w:rFonts w:asciiTheme="minorHAnsi" w:hAnsiTheme="minorHAnsi"/>
          <w:sz w:val="18"/>
          <w:szCs w:val="18"/>
        </w:rPr>
      </w:pPr>
      <w:del w:id="365" w:author="Nico Brits" w:date="2020-10-31T20:58:00Z">
        <w:r w:rsidRPr="00B86AE1" w:rsidDel="00C54721">
          <w:rPr>
            <w:rFonts w:asciiTheme="minorHAnsi" w:hAnsiTheme="minorHAnsi"/>
            <w:sz w:val="18"/>
            <w:szCs w:val="18"/>
          </w:rPr>
          <w:delText xml:space="preserve">Cable: Insulated cable rated </w:delText>
        </w:r>
        <w:r w:rsidRPr="00E405CA" w:rsidDel="00C54721">
          <w:rPr>
            <w:rFonts w:asciiTheme="minorHAnsi" w:hAnsiTheme="minorHAnsi"/>
            <w:sz w:val="18"/>
            <w:szCs w:val="18"/>
            <w:rPrChange w:id="366" w:author="Jordan McDonnell" w:date="2020-07-23T14:53:00Z">
              <w:rPr>
                <w:rFonts w:asciiTheme="minorHAnsi" w:hAnsiTheme="minorHAnsi"/>
                <w:sz w:val="18"/>
                <w:szCs w:val="18"/>
                <w:highlight w:val="yellow"/>
              </w:rPr>
            </w:rPrChange>
          </w:rPr>
          <w:delText>[5]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7" w:author="Jordan McDonnell" w:date="2020-07-23T14:53:00Z">
              <w:rPr>
                <w:rFonts w:asciiTheme="minorHAnsi" w:hAnsiTheme="minorHAnsi"/>
                <w:sz w:val="18"/>
                <w:szCs w:val="18"/>
                <w:highlight w:val="yellow"/>
              </w:rPr>
            </w:rPrChange>
          </w:rPr>
          <w:delText>[15]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8" w:author="Jordan McDonnell" w:date="2020-07-23T14:53:00Z">
              <w:rPr>
                <w:rFonts w:asciiTheme="minorHAnsi" w:hAnsiTheme="minorHAnsi"/>
                <w:sz w:val="18"/>
                <w:szCs w:val="18"/>
                <w:highlight w:val="yellow"/>
              </w:rPr>
            </w:rPrChange>
          </w:rPr>
          <w:delText>[25]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9" w:author="Jordan McDonnell" w:date="2020-07-23T14:53:00Z">
              <w:rPr>
                <w:rFonts w:asciiTheme="minorHAnsi" w:hAnsiTheme="minorHAnsi"/>
                <w:sz w:val="18"/>
                <w:szCs w:val="18"/>
                <w:highlight w:val="yellow"/>
              </w:rPr>
            </w:rPrChange>
          </w:rPr>
          <w:delText>[35]</w:delText>
        </w:r>
        <w:r w:rsidRPr="00E405CA" w:rsidDel="00C54721">
          <w:rPr>
            <w:rFonts w:asciiTheme="minorHAnsi" w:hAnsiTheme="minorHAnsi"/>
            <w:sz w:val="18"/>
            <w:szCs w:val="18"/>
          </w:rPr>
          <w:delText xml:space="preserve"> kV, </w:delText>
        </w:r>
        <w:r w:rsidRPr="00E405CA" w:rsidDel="00C54721">
          <w:rPr>
            <w:rFonts w:asciiTheme="minorHAnsi" w:hAnsiTheme="minorHAnsi"/>
            <w:sz w:val="18"/>
            <w:szCs w:val="18"/>
            <w:rPrChange w:id="370" w:author="Jordan McDonnell" w:date="2020-07-23T14:53:00Z">
              <w:rPr>
                <w:rFonts w:asciiTheme="minorHAnsi" w:hAnsiTheme="minorHAnsi"/>
                <w:sz w:val="18"/>
                <w:szCs w:val="18"/>
                <w:highlight w:val="yellow"/>
              </w:rPr>
            </w:rPrChange>
          </w:rPr>
          <w:delText>[ungrounded]</w:delText>
        </w:r>
        <w:r w:rsidRPr="00B86AE1" w:rsidDel="00C54721">
          <w:rPr>
            <w:rFonts w:asciiTheme="minorHAnsi" w:hAnsiTheme="minorHAnsi"/>
            <w:sz w:val="18"/>
            <w:szCs w:val="18"/>
          </w:rPr>
          <w:delText xml:space="preserve"> </w:delText>
        </w:r>
        <w:r w:rsidRPr="00E405CA" w:rsidDel="00C54721">
          <w:rPr>
            <w:rFonts w:asciiTheme="minorHAnsi" w:hAnsiTheme="minorHAnsi"/>
            <w:sz w:val="18"/>
            <w:szCs w:val="18"/>
            <w:rPrChange w:id="371" w:author="Jordan McDonnell" w:date="2020-07-23T14:53:00Z">
              <w:rPr>
                <w:rFonts w:asciiTheme="minorHAnsi" w:hAnsiTheme="minorHAnsi"/>
                <w:sz w:val="18"/>
                <w:szCs w:val="18"/>
                <w:highlight w:val="yellow"/>
              </w:rPr>
            </w:rPrChange>
          </w:rPr>
          <w:delText>[grounded]</w:delText>
        </w:r>
        <w:r w:rsidRPr="00E405CA" w:rsidDel="00C54721">
          <w:rPr>
            <w:rFonts w:asciiTheme="minorHAnsi" w:hAnsiTheme="minorHAnsi"/>
            <w:sz w:val="18"/>
            <w:szCs w:val="18"/>
          </w:rPr>
          <w:delText>.</w:delText>
        </w:r>
      </w:del>
    </w:p>
    <w:p w14:paraId="64CDEC44" w14:textId="7ADE2C01" w:rsidR="00B86AE1" w:rsidRPr="00B86AE1" w:rsidDel="00C54721" w:rsidRDefault="00B86AE1" w:rsidP="00B86AE1">
      <w:pPr>
        <w:pStyle w:val="SPECText3"/>
        <w:rPr>
          <w:del w:id="372" w:author="Nico Brits" w:date="2020-10-31T20:58:00Z"/>
          <w:rFonts w:asciiTheme="minorHAnsi" w:hAnsiTheme="minorHAnsi"/>
          <w:sz w:val="18"/>
          <w:szCs w:val="18"/>
        </w:rPr>
      </w:pPr>
      <w:del w:id="373" w:author="Nico Brits" w:date="2020-10-31T20:58:00Z">
        <w:r w:rsidRPr="00B86AE1" w:rsidDel="00C54721">
          <w:rPr>
            <w:rFonts w:asciiTheme="minorHAnsi" w:hAnsiTheme="minorHAnsi"/>
            <w:sz w:val="18"/>
            <w:szCs w:val="18"/>
          </w:rPr>
          <w:delText>Conductor Material: Copper or aluminum as indicated on Drawings.</w:delText>
        </w:r>
      </w:del>
    </w:p>
    <w:p w14:paraId="4AEDE6B0" w14:textId="3399DBF2" w:rsidR="00B86AE1" w:rsidRPr="00B86AE1" w:rsidDel="00C54721" w:rsidRDefault="00B86AE1" w:rsidP="00B86AE1">
      <w:pPr>
        <w:pStyle w:val="SPECText3"/>
        <w:rPr>
          <w:del w:id="374" w:author="Nico Brits" w:date="2020-10-31T20:58:00Z"/>
          <w:rFonts w:asciiTheme="minorHAnsi" w:hAnsiTheme="minorHAnsi"/>
          <w:sz w:val="18"/>
          <w:szCs w:val="18"/>
        </w:rPr>
      </w:pPr>
      <w:del w:id="375" w:author="Nico Brits" w:date="2020-10-31T20:58:00Z">
        <w:r w:rsidRPr="00B86AE1" w:rsidDel="00C54721">
          <w:rPr>
            <w:rFonts w:asciiTheme="minorHAnsi" w:hAnsiTheme="minorHAnsi"/>
            <w:sz w:val="18"/>
            <w:szCs w:val="18"/>
          </w:rPr>
          <w:delText xml:space="preserve">Conductor Stranding: </w:delText>
        </w:r>
      </w:del>
    </w:p>
    <w:p w14:paraId="23B7BCB0" w14:textId="4560DE92" w:rsidR="00B86AE1" w:rsidRPr="00B86AE1" w:rsidDel="00C54721" w:rsidRDefault="00B86AE1" w:rsidP="00B86AE1">
      <w:pPr>
        <w:pStyle w:val="SPECText4"/>
        <w:rPr>
          <w:del w:id="376" w:author="Nico Brits" w:date="2020-10-31T20:58:00Z"/>
          <w:rFonts w:asciiTheme="minorHAnsi" w:hAnsiTheme="minorHAnsi"/>
          <w:sz w:val="18"/>
          <w:szCs w:val="18"/>
        </w:rPr>
      </w:pPr>
      <w:del w:id="377" w:author="Nico Brits" w:date="2020-10-31T20:58:00Z">
        <w:r w:rsidRPr="00B86AE1" w:rsidDel="00C54721">
          <w:rPr>
            <w:rFonts w:asciiTheme="minorHAnsi" w:hAnsiTheme="minorHAnsi"/>
            <w:sz w:val="18"/>
            <w:szCs w:val="18"/>
          </w:rPr>
          <w:delText xml:space="preserve">Permissible short current greater than 50kA for 1 sec Conductor Stranding: </w:delText>
        </w:r>
      </w:del>
    </w:p>
    <w:p w14:paraId="5ACE821B" w14:textId="320AF425" w:rsidR="00B86AE1" w:rsidRPr="00B86AE1" w:rsidDel="00C54721" w:rsidRDefault="00B86AE1" w:rsidP="00B86AE1">
      <w:pPr>
        <w:pStyle w:val="SPECText5"/>
        <w:rPr>
          <w:del w:id="378" w:author="Nico Brits" w:date="2020-10-31T20:58:00Z"/>
          <w:rFonts w:asciiTheme="minorHAnsi" w:hAnsiTheme="minorHAnsi"/>
          <w:sz w:val="18"/>
          <w:szCs w:val="18"/>
        </w:rPr>
      </w:pPr>
      <w:del w:id="379" w:author="Nico Brits" w:date="2020-10-31T20:58:00Z">
        <w:r w:rsidRPr="00B86AE1" w:rsidDel="00C54721">
          <w:rPr>
            <w:rFonts w:asciiTheme="minorHAnsi" w:hAnsiTheme="minorHAnsi"/>
            <w:sz w:val="18"/>
            <w:szCs w:val="18"/>
          </w:rPr>
          <w:delText xml:space="preserve">Copper: Compressed stranded in accordance with EN 60754, </w:delText>
        </w:r>
        <w:r w:rsidRPr="00B86AE1" w:rsidDel="00C54721">
          <w:rPr>
            <w:rFonts w:asciiTheme="minorHAnsi" w:hAnsiTheme="minorHAnsi"/>
            <w:color w:val="333333"/>
            <w:sz w:val="18"/>
            <w:szCs w:val="18"/>
          </w:rPr>
          <w:delText>Test on gases evolved during combustion of materials from cables,</w:delText>
        </w:r>
        <w:r w:rsidRPr="00B86AE1" w:rsidDel="00C54721">
          <w:rPr>
            <w:rFonts w:asciiTheme="minorHAnsi" w:hAnsiTheme="minorHAnsi"/>
            <w:sz w:val="18"/>
            <w:szCs w:val="18"/>
          </w:rPr>
          <w:delText xml:space="preserve"> and EN 60228</w:delText>
        </w:r>
      </w:del>
    </w:p>
    <w:p w14:paraId="3F621B4D" w14:textId="4E23752C" w:rsidR="00B86AE1" w:rsidRPr="00B86AE1" w:rsidDel="00C54721" w:rsidRDefault="00B86AE1" w:rsidP="00B86AE1">
      <w:pPr>
        <w:pStyle w:val="SPECText5"/>
        <w:rPr>
          <w:del w:id="380" w:author="Nico Brits" w:date="2020-10-31T20:58:00Z"/>
          <w:rStyle w:val="Strong"/>
          <w:rFonts w:asciiTheme="minorHAnsi" w:hAnsiTheme="minorHAnsi"/>
          <w:b w:val="0"/>
          <w:bCs w:val="0"/>
          <w:sz w:val="18"/>
          <w:szCs w:val="18"/>
        </w:rPr>
      </w:pPr>
      <w:del w:id="381" w:author="Nico Brits" w:date="2020-10-31T20:58:00Z">
        <w:r w:rsidRPr="00B86AE1" w:rsidDel="00C54721">
          <w:rPr>
            <w:rStyle w:val="Strong"/>
            <w:rFonts w:asciiTheme="minorHAnsi" w:hAnsiTheme="minorHAnsi"/>
            <w:sz w:val="18"/>
            <w:szCs w:val="18"/>
          </w:rPr>
          <w:delText xml:space="preserve">Low smoke classification based on EN 50575 CPR directives. </w:delText>
        </w:r>
      </w:del>
    </w:p>
    <w:p w14:paraId="31BE3C7B" w14:textId="59BCBF29" w:rsidR="00B86AE1" w:rsidRPr="00B86AE1" w:rsidDel="00C54721" w:rsidRDefault="00B86AE1" w:rsidP="00B86AE1">
      <w:pPr>
        <w:pStyle w:val="SPECText5"/>
        <w:rPr>
          <w:del w:id="382" w:author="Nico Brits" w:date="2020-10-31T20:58:00Z"/>
          <w:rFonts w:asciiTheme="minorHAnsi" w:hAnsiTheme="minorHAnsi"/>
          <w:b/>
          <w:sz w:val="18"/>
          <w:szCs w:val="18"/>
        </w:rPr>
      </w:pPr>
      <w:del w:id="383" w:author="Nico Brits" w:date="2020-10-31T20:58:00Z">
        <w:r w:rsidRPr="00B86AE1" w:rsidDel="00C54721">
          <w:rPr>
            <w:rStyle w:val="Strong"/>
            <w:rFonts w:asciiTheme="minorHAnsi" w:hAnsiTheme="minorHAnsi"/>
            <w:sz w:val="18"/>
            <w:szCs w:val="18"/>
          </w:rPr>
          <w:delText>Complete</w:delText>
        </w:r>
        <w:r w:rsidRPr="00B86AE1" w:rsidDel="00C54721">
          <w:rPr>
            <w:rFonts w:asciiTheme="minorHAnsi" w:hAnsiTheme="minorHAnsi"/>
            <w:b/>
            <w:sz w:val="18"/>
            <w:szCs w:val="18"/>
          </w:rPr>
          <w:delText xml:space="preserve"> </w:delText>
        </w:r>
        <w:r w:rsidRPr="00B86AE1" w:rsidDel="00C54721">
          <w:rPr>
            <w:rFonts w:asciiTheme="minorHAnsi" w:hAnsiTheme="minorHAnsi"/>
            <w:bCs/>
            <w:sz w:val="18"/>
            <w:szCs w:val="18"/>
          </w:rPr>
          <w:delText>copper: Compact stranded in accordance with EN 60228</w:delText>
        </w:r>
      </w:del>
    </w:p>
    <w:p w14:paraId="6A22F68D" w14:textId="6B669DA6" w:rsidR="00B86AE1" w:rsidRPr="00B86AE1" w:rsidDel="00C54721" w:rsidRDefault="00B86AE1" w:rsidP="00B86AE1">
      <w:pPr>
        <w:pStyle w:val="SPECText3"/>
        <w:rPr>
          <w:del w:id="384" w:author="Nico Brits" w:date="2020-10-31T20:58:00Z"/>
          <w:rFonts w:asciiTheme="minorHAnsi" w:hAnsiTheme="minorHAnsi"/>
          <w:sz w:val="18"/>
          <w:szCs w:val="18"/>
        </w:rPr>
      </w:pPr>
      <w:del w:id="385" w:author="Nico Brits" w:date="2020-10-31T20:58:00Z">
        <w:r w:rsidRPr="00B86AE1" w:rsidDel="00C54721">
          <w:rPr>
            <w:rFonts w:asciiTheme="minorHAnsi" w:hAnsiTheme="minorHAnsi"/>
            <w:sz w:val="18"/>
            <w:szCs w:val="18"/>
          </w:rPr>
          <w:delText>Conductor Insulation: Triple extrusion of semiconducting strand screen, cross linked polyethylene insulation (133 percent), semiconducting insulation screen, one layer of 5-mil bare copper shielding tape with nominal 25 percent overlap, PVC or polyethylene jacket over cable.</w:delText>
        </w:r>
      </w:del>
    </w:p>
    <w:p w14:paraId="5A595E15" w14:textId="4E667FF1" w:rsidR="00B86AE1" w:rsidRPr="00B86AE1" w:rsidDel="00C54721" w:rsidRDefault="00B86AE1" w:rsidP="00B86AE1">
      <w:pPr>
        <w:pStyle w:val="SPECText3"/>
        <w:rPr>
          <w:del w:id="386" w:author="Nico Brits" w:date="2020-10-31T20:58:00Z"/>
          <w:rFonts w:asciiTheme="minorHAnsi" w:hAnsiTheme="minorHAnsi"/>
          <w:snapToGrid/>
          <w:sz w:val="18"/>
          <w:szCs w:val="18"/>
        </w:rPr>
      </w:pPr>
      <w:del w:id="387" w:author="Nico Brits" w:date="2020-10-31T20:58:00Z">
        <w:r w:rsidRPr="00B86AE1" w:rsidDel="00C54721">
          <w:rPr>
            <w:rFonts w:asciiTheme="minorHAnsi" w:hAnsiTheme="minorHAnsi"/>
            <w:sz w:val="18"/>
            <w:szCs w:val="18"/>
          </w:rPr>
          <w:delText>Earth Screen: Round copper wires (min 1.2mm thick) with a helix of copper tape over the assembly.</w:delText>
        </w:r>
      </w:del>
    </w:p>
    <w:p w14:paraId="317B23D2" w14:textId="3A7BEF22" w:rsidR="00B86AE1" w:rsidRPr="00B86AE1" w:rsidDel="00C54721" w:rsidRDefault="00B86AE1" w:rsidP="00B86AE1">
      <w:pPr>
        <w:pStyle w:val="SPECText3"/>
        <w:rPr>
          <w:del w:id="388" w:author="Nico Brits" w:date="2020-10-31T20:58:00Z"/>
          <w:rFonts w:asciiTheme="minorHAnsi" w:hAnsiTheme="minorHAnsi"/>
          <w:sz w:val="18"/>
          <w:szCs w:val="18"/>
        </w:rPr>
      </w:pPr>
      <w:del w:id="389" w:author="Nico Brits" w:date="2020-10-31T20:58:00Z">
        <w:r w:rsidRPr="00B86AE1" w:rsidDel="00C54721">
          <w:rPr>
            <w:rFonts w:asciiTheme="minorHAnsi" w:hAnsiTheme="minorHAnsi"/>
            <w:sz w:val="18"/>
            <w:szCs w:val="18"/>
          </w:rPr>
          <w:delText xml:space="preserve">Metal Layer: Two layers of 5-mil bare copper or aluminium shielding laminate tape with nominal 25 percent overlap over the assembly. </w:delText>
        </w:r>
      </w:del>
    </w:p>
    <w:p w14:paraId="5C1A011C" w14:textId="3E5ACEEC" w:rsidR="00B86AE1" w:rsidRPr="00B86AE1" w:rsidDel="00C54721" w:rsidRDefault="00B86AE1" w:rsidP="00B86AE1">
      <w:pPr>
        <w:pStyle w:val="SPECText3"/>
        <w:rPr>
          <w:del w:id="390" w:author="Nico Brits" w:date="2020-10-31T20:58:00Z"/>
          <w:rFonts w:asciiTheme="minorHAnsi" w:hAnsiTheme="minorHAnsi"/>
          <w:sz w:val="18"/>
          <w:szCs w:val="18"/>
        </w:rPr>
      </w:pPr>
      <w:del w:id="391" w:author="Nico Brits" w:date="2020-10-31T20:58:00Z">
        <w:r w:rsidRPr="00B86AE1" w:rsidDel="00C54721">
          <w:rPr>
            <w:rFonts w:asciiTheme="minorHAnsi" w:hAnsiTheme="minorHAnsi"/>
            <w:sz w:val="18"/>
            <w:szCs w:val="18"/>
          </w:rPr>
          <w:delText xml:space="preserve">Armouring: Where specified on schematic and drawings helically applied one-layer </w:delText>
        </w:r>
        <w:r w:rsidRPr="00612711" w:rsidDel="00C54721">
          <w:rPr>
            <w:rFonts w:asciiTheme="minorHAnsi" w:hAnsiTheme="minorHAnsi"/>
            <w:sz w:val="18"/>
            <w:szCs w:val="18"/>
            <w:rPrChange w:id="392" w:author="Jordan McDonnell" w:date="2020-07-23T14:49:00Z">
              <w:rPr>
                <w:rFonts w:asciiTheme="minorHAnsi" w:hAnsiTheme="minorHAnsi"/>
                <w:sz w:val="18"/>
                <w:szCs w:val="18"/>
                <w:highlight w:val="yellow"/>
              </w:rPr>
            </w:rPrChange>
          </w:rPr>
          <w:delText>[Galvanized steel interlocked armor]</w:delText>
        </w:r>
        <w:r w:rsidRPr="00B86AE1" w:rsidDel="00C54721">
          <w:rPr>
            <w:rFonts w:asciiTheme="minorHAnsi" w:hAnsiTheme="minorHAnsi"/>
            <w:sz w:val="18"/>
            <w:szCs w:val="18"/>
          </w:rPr>
          <w:delText xml:space="preserve"> </w:delText>
        </w:r>
        <w:r w:rsidRPr="00266A12" w:rsidDel="00C54721">
          <w:rPr>
            <w:rFonts w:asciiTheme="minorHAnsi" w:hAnsiTheme="minorHAnsi"/>
            <w:sz w:val="18"/>
            <w:szCs w:val="18"/>
            <w:rPrChange w:id="393" w:author="Jordan McDonnell" w:date="2020-07-23T15:00:00Z">
              <w:rPr>
                <w:rFonts w:asciiTheme="minorHAnsi" w:hAnsiTheme="minorHAnsi"/>
                <w:sz w:val="18"/>
                <w:szCs w:val="18"/>
                <w:highlight w:val="yellow"/>
              </w:rPr>
            </w:rPrChange>
          </w:rPr>
          <w:delText>[Aluminum interlocked armor]</w:delText>
        </w:r>
        <w:r w:rsidRPr="00266A12" w:rsidDel="00C54721">
          <w:rPr>
            <w:rFonts w:asciiTheme="minorHAnsi" w:hAnsiTheme="minorHAnsi"/>
            <w:sz w:val="18"/>
            <w:szCs w:val="18"/>
          </w:rPr>
          <w:delText xml:space="preserve">. Armouring shall be earthed in </w:delText>
        </w:r>
        <w:r w:rsidRPr="00266A12" w:rsidDel="00C54721">
          <w:rPr>
            <w:rFonts w:asciiTheme="minorHAnsi" w:hAnsiTheme="minorHAnsi"/>
            <w:sz w:val="18"/>
            <w:szCs w:val="18"/>
            <w:rPrChange w:id="394" w:author="Jordan McDonnell" w:date="2020-07-23T15:00:00Z">
              <w:rPr>
                <w:rFonts w:asciiTheme="minorHAnsi" w:hAnsiTheme="minorHAnsi"/>
                <w:sz w:val="18"/>
                <w:szCs w:val="18"/>
                <w:highlight w:val="yellow"/>
              </w:rPr>
            </w:rPrChange>
          </w:rPr>
          <w:delText>[Both] [Supply] [Load]</w:delText>
        </w:r>
        <w:r w:rsidRPr="00B86AE1" w:rsidDel="00C54721">
          <w:rPr>
            <w:rFonts w:asciiTheme="minorHAnsi" w:hAnsiTheme="minorHAnsi"/>
            <w:sz w:val="18"/>
            <w:szCs w:val="18"/>
          </w:rPr>
          <w:delText xml:space="preserve"> end of the cable.</w:delText>
        </w:r>
      </w:del>
    </w:p>
    <w:p w14:paraId="6CA9767F" w14:textId="474D7FCA" w:rsidR="00B86AE1" w:rsidRPr="00B86AE1" w:rsidDel="00C54721" w:rsidRDefault="00B86AE1" w:rsidP="00B86AE1">
      <w:pPr>
        <w:pStyle w:val="SPECText3"/>
        <w:rPr>
          <w:del w:id="395" w:author="Nico Brits" w:date="2020-10-31T20:58:00Z"/>
          <w:rFonts w:asciiTheme="minorHAnsi" w:hAnsiTheme="minorHAnsi"/>
          <w:sz w:val="18"/>
          <w:szCs w:val="18"/>
        </w:rPr>
      </w:pPr>
      <w:del w:id="396" w:author="Nico Brits" w:date="2020-10-31T20:58:00Z">
        <w:r w:rsidRPr="00B86AE1" w:rsidDel="00C54721">
          <w:rPr>
            <w:rFonts w:asciiTheme="minorHAnsi" w:hAnsiTheme="minorHAnsi"/>
            <w:sz w:val="18"/>
            <w:szCs w:val="18"/>
          </w:rPr>
          <w:delText>Outer Sheath: PVC or polyethylene jacket over assembly</w:delText>
        </w:r>
      </w:del>
    </w:p>
    <w:p w14:paraId="3C33D27C" w14:textId="562B9CE7" w:rsidR="00B86AE1" w:rsidDel="00C54721" w:rsidRDefault="00B86AE1" w:rsidP="00B86AE1">
      <w:pPr>
        <w:pStyle w:val="SPECText4"/>
        <w:rPr>
          <w:del w:id="397" w:author="Nico Brits" w:date="2020-10-31T20:58:00Z"/>
          <w:rFonts w:asciiTheme="minorHAnsi" w:hAnsiTheme="minorHAnsi"/>
          <w:sz w:val="18"/>
          <w:szCs w:val="18"/>
        </w:rPr>
      </w:pPr>
      <w:del w:id="398" w:author="Nico Brits" w:date="2020-10-31T20:58:00Z">
        <w:r w:rsidRPr="00B86AE1" w:rsidDel="00C54721">
          <w:rPr>
            <w:rFonts w:asciiTheme="minorHAnsi" w:hAnsiTheme="minorHAnsi"/>
            <w:sz w:val="18"/>
            <w:szCs w:val="18"/>
          </w:rPr>
          <w:delText>Cables shall be UV resistant when subject to long periods of sunlight.</w:delText>
        </w:r>
      </w:del>
    </w:p>
    <w:p w14:paraId="263E8B93" w14:textId="487D3EF9" w:rsidR="00B86AE1" w:rsidRDefault="00B86AE1" w:rsidP="00B86AE1">
      <w:pPr>
        <w:pStyle w:val="SPECText4"/>
        <w:numPr>
          <w:ilvl w:val="0"/>
          <w:numId w:val="0"/>
        </w:numPr>
        <w:rPr>
          <w:rFonts w:asciiTheme="minorHAnsi" w:hAnsiTheme="minorHAnsi"/>
          <w:sz w:val="18"/>
          <w:szCs w:val="18"/>
        </w:rPr>
      </w:pPr>
    </w:p>
    <w:p w14:paraId="12753C1A" w14:textId="5060532D" w:rsidR="00B86AE1" w:rsidRDefault="00B86AE1" w:rsidP="00B86AE1">
      <w:pPr>
        <w:pStyle w:val="Heading2"/>
      </w:pPr>
      <w:bookmarkStart w:id="399" w:name="_Toc48650937"/>
      <w:r>
        <w:t>S</w:t>
      </w:r>
      <w:r w:rsidR="00F86200">
        <w:t>plice Kits</w:t>
      </w:r>
      <w:bookmarkEnd w:id="399"/>
    </w:p>
    <w:p w14:paraId="52ADC4E6" w14:textId="77777777" w:rsidR="00B86AE1" w:rsidRPr="00F86200" w:rsidRDefault="00B86AE1" w:rsidP="009F25E7">
      <w:pPr>
        <w:pStyle w:val="SPECText3"/>
        <w:keepNext/>
        <w:keepLines/>
        <w:numPr>
          <w:ilvl w:val="2"/>
          <w:numId w:val="17"/>
        </w:numPr>
        <w:spacing w:line="259" w:lineRule="auto"/>
        <w:rPr>
          <w:rFonts w:asciiTheme="minorHAnsi" w:hAnsiTheme="minorHAnsi"/>
          <w:sz w:val="18"/>
          <w:szCs w:val="18"/>
        </w:rPr>
      </w:pPr>
      <w:r w:rsidRPr="00F86200">
        <w:rPr>
          <w:rFonts w:asciiTheme="minorHAnsi" w:hAnsiTheme="minorHAnsi"/>
          <w:sz w:val="18"/>
          <w:szCs w:val="18"/>
        </w:rPr>
        <w:t>Splices in Shielded Cables: Include covering the spliced area with metallic tape, or like material, to the original cable shield and by connecting it to the cable shield on each side of the splice to maintain the full rating of the cable shield. Splice kits shall contain all necessary components to reinstate primary cable insulation, metallic shielding and grounding systems and overall jacket to the equivalent of the cable itself.</w:t>
      </w:r>
    </w:p>
    <w:p w14:paraId="6F67815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Connectors and Splice Kits: Comply with IEC 60502-4 - Test requirements on accessories for use on medium voltage power cables and CENELEC HD629.1 - Test requirements on accessories for use on power cables; type as recommended by cable or splicing kit manufacturer for the application.</w:t>
      </w:r>
    </w:p>
    <w:p w14:paraId="70DA0C5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Splice kits shall be factory engineered and shall accommodate any common form of cable shielding or construction without the need for special adaptors. Kits shall accommodate a wide range of cable sizes and be completely independent of cable manufacturers' tolerances. Kits shall allow splicing cables with different types of insulation, conductor sizes, and shielding construction. Kits shall accommodate commercially available standard connectors.</w:t>
      </w:r>
    </w:p>
    <w:p w14:paraId="7818841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Splicing Products: As recommended, in writing, by splicing kit manufacturer for specific sizes, ratings, and configurations of cable conductors. Include all components required for complete splice, with detailed instructions.</w:t>
      </w:r>
    </w:p>
    <w:p w14:paraId="5F8FD3B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Splice cables only with written permission of the Microsoft Electrical Engineer.</w:t>
      </w:r>
    </w:p>
    <w:p w14:paraId="2BB94B2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Heat-shrink splicing kit of uniform, cross-section, polymeric construction with outer heat-shrink jacket.</w:t>
      </w:r>
    </w:p>
    <w:p w14:paraId="7E85CC5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Cold-shrink splicing kit of uniform cross-section, polymeric construction.</w:t>
      </w:r>
    </w:p>
    <w:p w14:paraId="6DFC50DC" w14:textId="534F3C0C" w:rsidR="00B86AE1" w:rsidRDefault="00B86AE1" w:rsidP="00B86AE1">
      <w:pPr>
        <w:pStyle w:val="SPECText3"/>
        <w:rPr>
          <w:rFonts w:asciiTheme="minorHAnsi" w:hAnsiTheme="minorHAnsi"/>
          <w:sz w:val="18"/>
          <w:szCs w:val="18"/>
        </w:rPr>
      </w:pPr>
      <w:r w:rsidRPr="00B86AE1">
        <w:rPr>
          <w:rFonts w:asciiTheme="minorHAnsi" w:hAnsiTheme="minorHAnsi"/>
          <w:sz w:val="18"/>
          <w:szCs w:val="18"/>
        </w:rPr>
        <w:t>Pre-molded EPDM splicing body kit with cable joint sealed by interference fit of mating parts and cable.</w:t>
      </w:r>
    </w:p>
    <w:p w14:paraId="21BF8828" w14:textId="4BD71A4E" w:rsidR="00B86AE1" w:rsidRDefault="00B86AE1" w:rsidP="00B86AE1">
      <w:pPr>
        <w:pStyle w:val="SPECText3"/>
        <w:numPr>
          <w:ilvl w:val="0"/>
          <w:numId w:val="0"/>
        </w:numPr>
        <w:rPr>
          <w:rFonts w:asciiTheme="minorHAnsi" w:hAnsiTheme="minorHAnsi"/>
          <w:sz w:val="18"/>
          <w:szCs w:val="18"/>
        </w:rPr>
      </w:pPr>
    </w:p>
    <w:p w14:paraId="5A831A01" w14:textId="62206F4B" w:rsidR="00B86AE1" w:rsidRDefault="00B86AE1" w:rsidP="00B86AE1">
      <w:pPr>
        <w:pStyle w:val="Heading2"/>
      </w:pPr>
      <w:bookmarkStart w:id="400" w:name="_Toc48650938"/>
      <w:r>
        <w:t>S</w:t>
      </w:r>
      <w:r w:rsidR="00F86200">
        <w:t>olid Terminations</w:t>
      </w:r>
      <w:bookmarkEnd w:id="400"/>
    </w:p>
    <w:p w14:paraId="705C9A24" w14:textId="6D39457C" w:rsidR="00B86AE1" w:rsidRPr="00B86AE1" w:rsidDel="00266A12" w:rsidRDefault="00B86AE1" w:rsidP="00B86AE1">
      <w:pPr>
        <w:rPr>
          <w:del w:id="401" w:author="Jordan McDonnell" w:date="2020-07-23T15:01:00Z"/>
          <w:rFonts w:asciiTheme="minorHAnsi" w:hAnsiTheme="minorHAnsi"/>
          <w:szCs w:val="18"/>
          <w:highlight w:val="yellow"/>
        </w:rPr>
      </w:pPr>
      <w:del w:id="402" w:author="Jordan McDonnell" w:date="2020-07-23T15:01:00Z">
        <w:r w:rsidRPr="00B86AE1" w:rsidDel="00266A12">
          <w:rPr>
            <w:rFonts w:asciiTheme="minorHAnsi" w:hAnsiTheme="minorHAnsi"/>
            <w:szCs w:val="18"/>
            <w:highlight w:val="yellow"/>
          </w:rPr>
          <w:delText>*************************************************************************************</w:delText>
        </w:r>
      </w:del>
    </w:p>
    <w:p w14:paraId="2B92411A" w14:textId="19D3AB08" w:rsidR="00B86AE1" w:rsidRPr="00B86AE1" w:rsidDel="00266A12" w:rsidRDefault="00B86AE1" w:rsidP="00B86AE1">
      <w:pPr>
        <w:ind w:left="360"/>
        <w:rPr>
          <w:del w:id="403" w:author="Jordan McDonnell" w:date="2020-07-23T15:01:00Z"/>
          <w:rFonts w:asciiTheme="minorHAnsi" w:hAnsiTheme="minorHAnsi"/>
          <w:szCs w:val="18"/>
          <w:highlight w:val="yellow"/>
        </w:rPr>
      </w:pPr>
      <w:del w:id="404" w:author="Jordan McDonnell" w:date="2020-07-23T15:01:00Z">
        <w:r w:rsidRPr="00B86AE1" w:rsidDel="00266A12">
          <w:rPr>
            <w:rFonts w:asciiTheme="minorHAnsi" w:hAnsiTheme="minorHAnsi"/>
            <w:szCs w:val="18"/>
            <w:highlight w:val="yellow"/>
          </w:rPr>
          <w:delText xml:space="preserve">Consider if the termination is going to be in a wet environment, such as outdoors, underground or in a manhole, or if you want the extra reliability of the outdoor rated termination when selecting below. </w:delText>
        </w:r>
      </w:del>
    </w:p>
    <w:p w14:paraId="24D85D2F" w14:textId="22997CCF" w:rsidR="00B86AE1" w:rsidRPr="00B86AE1" w:rsidDel="00266A12" w:rsidRDefault="00B86AE1" w:rsidP="00B86AE1">
      <w:pPr>
        <w:pStyle w:val="SPECText3"/>
        <w:numPr>
          <w:ilvl w:val="2"/>
          <w:numId w:val="0"/>
        </w:numPr>
        <w:spacing w:before="0"/>
        <w:rPr>
          <w:del w:id="405" w:author="Jordan McDonnell" w:date="2020-07-23T15:01:00Z"/>
          <w:rFonts w:asciiTheme="minorHAnsi" w:hAnsiTheme="minorHAnsi"/>
          <w:sz w:val="18"/>
          <w:szCs w:val="18"/>
        </w:rPr>
      </w:pPr>
      <w:del w:id="406" w:author="Jordan McDonnell" w:date="2020-07-23T15:01:00Z">
        <w:r w:rsidRPr="00B86AE1" w:rsidDel="00266A12">
          <w:rPr>
            <w:rFonts w:asciiTheme="minorHAnsi" w:hAnsiTheme="minorHAnsi"/>
            <w:sz w:val="18"/>
            <w:szCs w:val="18"/>
            <w:highlight w:val="yellow"/>
          </w:rPr>
          <w:delText>*************************************************************************************</w:delText>
        </w:r>
      </w:del>
    </w:p>
    <w:p w14:paraId="1B7BACA4" w14:textId="77777777" w:rsidR="00B86AE1" w:rsidRPr="00F86200" w:rsidRDefault="00B86AE1" w:rsidP="009F25E7">
      <w:pPr>
        <w:pStyle w:val="SPECText3"/>
        <w:numPr>
          <w:ilvl w:val="2"/>
          <w:numId w:val="18"/>
        </w:numPr>
        <w:spacing w:line="259" w:lineRule="auto"/>
        <w:rPr>
          <w:rFonts w:asciiTheme="minorHAnsi" w:hAnsiTheme="minorHAnsi"/>
          <w:sz w:val="18"/>
          <w:szCs w:val="18"/>
        </w:rPr>
      </w:pPr>
      <w:r w:rsidRPr="00F86200">
        <w:rPr>
          <w:rFonts w:asciiTheme="minorHAnsi" w:hAnsiTheme="minorHAnsi"/>
          <w:sz w:val="18"/>
          <w:szCs w:val="18"/>
        </w:rPr>
        <w:t xml:space="preserve">Shielded-Cable Terminations: Comply with the IEC 60502-4. Kit form suitable for use outdoors. Insulation class is equivalent to that of cable. Include shield ground strap for shielded cable terminations. Class 1 terminations with non-tracking rubber skirts shall be used for all terminations. No exceptions without written approval of the Microsoft Electrical Engineer.  </w:t>
      </w:r>
    </w:p>
    <w:p w14:paraId="729ADDE0"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Class 1 Terminations: Heat-shrink type with outer non-tracking tubes; multiple, molded, non-tracking skirt modules; and compression-type two-hole long barrel connector.</w:t>
      </w:r>
    </w:p>
    <w:p w14:paraId="3A3ED376"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Where bolted terminations are provided, insulating boots for the terminations shall be furnished by equipment vendor for contractor installation. Contractor shall provide all other required components such as compression lugs, shield termination kits, stress cones, etc.</w:t>
      </w:r>
    </w:p>
    <w:p w14:paraId="17431DBA" w14:textId="77777777" w:rsidR="00B86AE1" w:rsidRPr="00B86AE1" w:rsidRDefault="00B86AE1" w:rsidP="00B86AE1">
      <w:pPr>
        <w:pStyle w:val="SPECText3"/>
        <w:rPr>
          <w:rFonts w:asciiTheme="minorHAnsi" w:hAnsiTheme="minorHAnsi"/>
          <w:sz w:val="18"/>
          <w:szCs w:val="18"/>
        </w:rPr>
      </w:pPr>
      <w:proofErr w:type="spellStart"/>
      <w:r w:rsidRPr="00B86AE1">
        <w:rPr>
          <w:rFonts w:asciiTheme="minorHAnsi" w:hAnsiTheme="minorHAnsi"/>
          <w:sz w:val="18"/>
          <w:szCs w:val="18"/>
        </w:rPr>
        <w:t>Deadbreak</w:t>
      </w:r>
      <w:proofErr w:type="spellEnd"/>
      <w:r w:rsidRPr="00B86AE1">
        <w:rPr>
          <w:rFonts w:asciiTheme="minorHAnsi" w:hAnsiTheme="minorHAnsi"/>
          <w:sz w:val="18"/>
          <w:szCs w:val="18"/>
        </w:rPr>
        <w:t xml:space="preserve"> Elbow Connectors: Comply with EN 50180, IEC 60137 and CENELEC HD 629.1.</w:t>
      </w:r>
    </w:p>
    <w:p w14:paraId="04D82378"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Fully shielded, fully submersible, hot-stick operable, separable insulated connector suitable for de</w:t>
      </w:r>
      <w:r w:rsidRPr="00B86AE1">
        <w:rPr>
          <w:rFonts w:asciiTheme="minorHAnsi" w:hAnsiTheme="minorHAnsi"/>
          <w:sz w:val="18"/>
          <w:szCs w:val="18"/>
        </w:rPr>
        <w:noBreakHyphen/>
        <w:t>energized operation.</w:t>
      </w:r>
    </w:p>
    <w:p w14:paraId="72D55D3A" w14:textId="421361AF"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 xml:space="preserve">Three-Phase Systems: </w:t>
      </w:r>
      <w:del w:id="407" w:author="Jordan McDonnell" w:date="2020-07-23T14:41:00Z">
        <w:r w:rsidRPr="00612711" w:rsidDel="00612711">
          <w:rPr>
            <w:rFonts w:asciiTheme="minorHAnsi" w:hAnsiTheme="minorHAnsi"/>
            <w:sz w:val="18"/>
            <w:szCs w:val="18"/>
            <w:rPrChange w:id="408"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Change w:id="409" w:author="Jordan McDonnell" w:date="2020-07-23T14:41:00Z">
            <w:rPr>
              <w:rFonts w:asciiTheme="minorHAnsi" w:hAnsiTheme="minorHAnsi"/>
              <w:sz w:val="18"/>
              <w:szCs w:val="18"/>
              <w:highlight w:val="yellow"/>
            </w:rPr>
          </w:rPrChange>
        </w:rPr>
        <w:t>three wire</w:t>
      </w:r>
      <w:del w:id="410" w:author="Jordan McDonnell" w:date="2020-07-23T14:41:00Z">
        <w:r w:rsidRPr="00612711" w:rsidDel="00612711">
          <w:rPr>
            <w:rFonts w:asciiTheme="minorHAnsi" w:hAnsiTheme="minorHAnsi"/>
            <w:sz w:val="18"/>
            <w:szCs w:val="18"/>
            <w:rPrChange w:id="411"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12" w:author="Jordan McDonnell" w:date="2020-07-23T14:40:00Z">
        <w:r w:rsidRPr="00612711" w:rsidDel="00612711">
          <w:rPr>
            <w:rFonts w:asciiTheme="minorHAnsi" w:hAnsiTheme="minorHAnsi"/>
            <w:sz w:val="18"/>
            <w:szCs w:val="18"/>
            <w:rPrChange w:id="413" w:author="Jordan McDonnell" w:date="2020-07-23T14:41:00Z">
              <w:rPr>
                <w:rFonts w:asciiTheme="minorHAnsi" w:hAnsiTheme="minorHAnsi"/>
                <w:sz w:val="18"/>
                <w:szCs w:val="18"/>
                <w:highlight w:val="yellow"/>
              </w:rPr>
            </w:rPrChange>
          </w:rPr>
          <w:delText>[four wire]</w:delText>
        </w:r>
        <w:r w:rsidRPr="00612711" w:rsidDel="00612711">
          <w:rPr>
            <w:rFonts w:asciiTheme="minorHAnsi" w:hAnsiTheme="minorHAnsi"/>
            <w:sz w:val="18"/>
            <w:szCs w:val="18"/>
          </w:rPr>
          <w:delText xml:space="preserve">, </w:delText>
        </w:r>
      </w:del>
      <w:del w:id="414" w:author="Jordan McDonnell" w:date="2020-07-23T14:41:00Z">
        <w:r w:rsidRPr="00612711" w:rsidDel="00612711">
          <w:rPr>
            <w:rFonts w:asciiTheme="minorHAnsi" w:hAnsiTheme="minorHAnsi"/>
            <w:sz w:val="18"/>
            <w:szCs w:val="18"/>
            <w:rPrChange w:id="415" w:author="Jordan McDonnell" w:date="2020-07-23T14:41:00Z">
              <w:rPr>
                <w:rFonts w:asciiTheme="minorHAnsi" w:hAnsiTheme="minorHAnsi"/>
                <w:sz w:val="18"/>
                <w:szCs w:val="18"/>
                <w:highlight w:val="yellow"/>
              </w:rPr>
            </w:rPrChange>
          </w:rPr>
          <w:delText>[ungrounded]</w:delText>
        </w:r>
        <w:r w:rsidRPr="00612711" w:rsidDel="00612711">
          <w:rPr>
            <w:rFonts w:asciiTheme="minorHAnsi" w:hAnsiTheme="minorHAnsi"/>
            <w:sz w:val="18"/>
            <w:szCs w:val="18"/>
          </w:rPr>
          <w:delText xml:space="preserve"> </w:delText>
        </w:r>
        <w:r w:rsidRPr="00612711" w:rsidDel="00612711">
          <w:rPr>
            <w:rFonts w:asciiTheme="minorHAnsi" w:hAnsiTheme="minorHAnsi"/>
            <w:sz w:val="18"/>
            <w:szCs w:val="18"/>
            <w:rPrChange w:id="416"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Change w:id="417" w:author="Jordan McDonnell" w:date="2020-07-23T14:41:00Z">
            <w:rPr>
              <w:rFonts w:asciiTheme="minorHAnsi" w:hAnsiTheme="minorHAnsi"/>
              <w:sz w:val="18"/>
              <w:szCs w:val="18"/>
              <w:highlight w:val="yellow"/>
            </w:rPr>
          </w:rPrChange>
        </w:rPr>
        <w:t>grounded</w:t>
      </w:r>
      <w:del w:id="418" w:author="Jordan McDonnell" w:date="2020-07-23T14:41:00Z">
        <w:r w:rsidRPr="00612711" w:rsidDel="00612711">
          <w:rPr>
            <w:rFonts w:asciiTheme="minorHAnsi" w:hAnsiTheme="minorHAnsi"/>
            <w:sz w:val="18"/>
            <w:szCs w:val="18"/>
            <w:rPrChange w:id="419"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
        <w:t>.</w:t>
      </w:r>
    </w:p>
    <w:p w14:paraId="7E666178"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Single-phase laterals of above system(s).</w:t>
      </w:r>
    </w:p>
    <w:p w14:paraId="38B62BE9" w14:textId="7C9752A9"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del w:id="420" w:author="Jordan McDonnell" w:date="2020-07-23T14:42:00Z">
        <w:r w:rsidRPr="00612711" w:rsidDel="00612711">
          <w:rPr>
            <w:rFonts w:asciiTheme="minorHAnsi" w:hAnsiTheme="minorHAnsi"/>
            <w:sz w:val="18"/>
            <w:szCs w:val="18"/>
            <w:rPrChange w:id="421" w:author="Jordan McDonnell" w:date="2020-07-23T14:42:00Z">
              <w:rPr>
                <w:rFonts w:asciiTheme="minorHAnsi" w:hAnsiTheme="minorHAnsi"/>
                <w:sz w:val="18"/>
                <w:szCs w:val="18"/>
                <w:highlight w:val="yellow"/>
              </w:rPr>
            </w:rPrChange>
          </w:rPr>
          <w:delText>[200]</w:delText>
        </w:r>
      </w:del>
      <w:r w:rsidRPr="00612711">
        <w:rPr>
          <w:rFonts w:asciiTheme="minorHAnsi" w:hAnsiTheme="minorHAnsi"/>
          <w:sz w:val="18"/>
          <w:szCs w:val="18"/>
        </w:rPr>
        <w:t xml:space="preserve"> </w:t>
      </w:r>
      <w:del w:id="422" w:author="Jordan McDonnell" w:date="2020-07-23T14:42:00Z">
        <w:r w:rsidRPr="00612711" w:rsidDel="00612711">
          <w:rPr>
            <w:rFonts w:asciiTheme="minorHAnsi" w:hAnsiTheme="minorHAnsi"/>
            <w:sz w:val="18"/>
            <w:szCs w:val="18"/>
            <w:rPrChange w:id="423" w:author="Jordan McDonnell" w:date="2020-07-23T14:42:00Z">
              <w:rPr>
                <w:rFonts w:asciiTheme="minorHAnsi" w:hAnsiTheme="minorHAnsi"/>
                <w:sz w:val="18"/>
                <w:szCs w:val="18"/>
                <w:highlight w:val="yellow"/>
              </w:rPr>
            </w:rPrChange>
          </w:rPr>
          <w:delText>[</w:delText>
        </w:r>
      </w:del>
      <w:r w:rsidRPr="00612711">
        <w:rPr>
          <w:rFonts w:asciiTheme="minorHAnsi" w:hAnsiTheme="minorHAnsi"/>
          <w:sz w:val="18"/>
          <w:szCs w:val="18"/>
          <w:rPrChange w:id="424" w:author="Jordan McDonnell" w:date="2020-07-23T14:42:00Z">
            <w:rPr>
              <w:rFonts w:asciiTheme="minorHAnsi" w:hAnsiTheme="minorHAnsi"/>
              <w:sz w:val="18"/>
              <w:szCs w:val="18"/>
              <w:highlight w:val="yellow"/>
            </w:rPr>
          </w:rPrChange>
        </w:rPr>
        <w:t>600</w:t>
      </w:r>
      <w:del w:id="425" w:author="Jordan McDonnell" w:date="2020-07-23T14:42:00Z">
        <w:r w:rsidRPr="00612711" w:rsidDel="00612711">
          <w:rPr>
            <w:rFonts w:asciiTheme="minorHAnsi" w:hAnsiTheme="minorHAnsi"/>
            <w:sz w:val="18"/>
            <w:szCs w:val="18"/>
            <w:rPrChange w:id="426" w:author="Jordan McDonnell" w:date="2020-07-23T14:42:00Z">
              <w:rPr>
                <w:rFonts w:asciiTheme="minorHAnsi" w:hAnsiTheme="minorHAnsi"/>
                <w:sz w:val="18"/>
                <w:szCs w:val="18"/>
                <w:highlight w:val="yellow"/>
              </w:rPr>
            </w:rPrChange>
          </w:rPr>
          <w:delText>]</w:delText>
        </w:r>
      </w:del>
      <w:r w:rsidRPr="00B86AE1">
        <w:rPr>
          <w:rFonts w:asciiTheme="minorHAnsi" w:hAnsiTheme="minorHAnsi"/>
          <w:sz w:val="18"/>
          <w:szCs w:val="18"/>
        </w:rPr>
        <w:t xml:space="preserve"> ampere rms continuous, with 50 percent 8</w:t>
      </w:r>
      <w:r w:rsidRPr="00B86AE1">
        <w:rPr>
          <w:rFonts w:asciiTheme="minorHAnsi" w:hAnsiTheme="minorHAnsi"/>
          <w:sz w:val="18"/>
          <w:szCs w:val="18"/>
        </w:rPr>
        <w:noBreakHyphen/>
        <w:t>hour overload.</w:t>
      </w:r>
    </w:p>
    <w:p w14:paraId="3FBF521A" w14:textId="16CDDA56"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del w:id="427" w:author="Jordan McDonnell" w:date="2020-07-23T14:42:00Z">
        <w:r w:rsidRPr="00612711" w:rsidDel="00612711">
          <w:rPr>
            <w:rFonts w:asciiTheme="minorHAnsi" w:hAnsiTheme="minorHAnsi"/>
            <w:sz w:val="18"/>
            <w:szCs w:val="18"/>
            <w:rPrChange w:id="428" w:author="Jordan McDonnell" w:date="2020-07-23T14:43:00Z">
              <w:rPr>
                <w:rFonts w:asciiTheme="minorHAnsi" w:hAnsiTheme="minorHAnsi"/>
                <w:sz w:val="18"/>
                <w:szCs w:val="18"/>
                <w:highlight w:val="yellow"/>
              </w:rPr>
            </w:rPrChange>
          </w:rPr>
          <w:lastRenderedPageBreak/>
          <w:delText>[8.3]</w:delText>
        </w:r>
      </w:del>
      <w:r w:rsidRPr="00612711">
        <w:rPr>
          <w:rFonts w:asciiTheme="minorHAnsi" w:hAnsiTheme="minorHAnsi"/>
          <w:sz w:val="18"/>
          <w:szCs w:val="18"/>
        </w:rPr>
        <w:t xml:space="preserve"> </w:t>
      </w:r>
      <w:r w:rsidRPr="00612711">
        <w:rPr>
          <w:rFonts w:asciiTheme="minorHAnsi" w:hAnsiTheme="minorHAnsi"/>
          <w:sz w:val="18"/>
          <w:szCs w:val="18"/>
          <w:rPrChange w:id="429" w:author="Jordan McDonnell" w:date="2020-07-23T14:43:00Z">
            <w:rPr>
              <w:rFonts w:asciiTheme="minorHAnsi" w:hAnsiTheme="minorHAnsi"/>
              <w:sz w:val="18"/>
              <w:szCs w:val="18"/>
              <w:highlight w:val="yellow"/>
            </w:rPr>
          </w:rPrChange>
        </w:rPr>
        <w:t>[15.2]</w:t>
      </w:r>
      <w:r w:rsidRPr="00612711">
        <w:rPr>
          <w:rFonts w:asciiTheme="minorHAnsi" w:hAnsiTheme="minorHAnsi"/>
          <w:sz w:val="18"/>
          <w:szCs w:val="18"/>
        </w:rPr>
        <w:t xml:space="preserve"> </w:t>
      </w:r>
      <w:del w:id="430" w:author="Jordan McDonnell" w:date="2020-07-23T14:42:00Z">
        <w:r w:rsidRPr="00612711" w:rsidDel="00612711">
          <w:rPr>
            <w:rFonts w:asciiTheme="minorHAnsi" w:hAnsiTheme="minorHAnsi"/>
            <w:sz w:val="18"/>
            <w:szCs w:val="18"/>
            <w:rPrChange w:id="431" w:author="Jordan McDonnell" w:date="2020-07-23T14:43:00Z">
              <w:rPr>
                <w:rFonts w:asciiTheme="minorHAnsi" w:hAnsiTheme="minorHAnsi"/>
                <w:sz w:val="18"/>
                <w:szCs w:val="18"/>
                <w:highlight w:val="yellow"/>
              </w:rPr>
            </w:rPrChange>
          </w:rPr>
          <w:delText>[21.1]</w:delText>
        </w:r>
        <w:r w:rsidRPr="00612711" w:rsidDel="00612711">
          <w:rPr>
            <w:rFonts w:asciiTheme="minorHAnsi" w:hAnsiTheme="minorHAnsi"/>
            <w:sz w:val="18"/>
            <w:szCs w:val="18"/>
          </w:rPr>
          <w:delText xml:space="preserve"> </w:delText>
        </w:r>
      </w:del>
      <w:r w:rsidRPr="00612711">
        <w:rPr>
          <w:rFonts w:asciiTheme="minorHAnsi" w:hAnsiTheme="minorHAnsi"/>
          <w:sz w:val="18"/>
          <w:szCs w:val="18"/>
        </w:rPr>
        <w:t xml:space="preserve">kV phase to earth or </w:t>
      </w:r>
      <w:del w:id="432" w:author="Jordan McDonnell" w:date="2020-07-23T14:43:00Z">
        <w:r w:rsidRPr="00612711" w:rsidDel="00612711">
          <w:rPr>
            <w:rFonts w:asciiTheme="minorHAnsi" w:hAnsiTheme="minorHAnsi"/>
            <w:sz w:val="18"/>
            <w:szCs w:val="18"/>
            <w:rPrChange w:id="433" w:author="Jordan McDonnell" w:date="2020-07-23T14:43:00Z">
              <w:rPr>
                <w:rFonts w:asciiTheme="minorHAnsi" w:hAnsiTheme="minorHAnsi"/>
                <w:sz w:val="18"/>
                <w:szCs w:val="18"/>
                <w:highlight w:val="yellow"/>
              </w:rPr>
            </w:rPrChange>
          </w:rPr>
          <w:delText>[14.4]</w:delText>
        </w:r>
        <w:r w:rsidRPr="00612711" w:rsidDel="00612711">
          <w:rPr>
            <w:rFonts w:asciiTheme="minorHAnsi" w:hAnsiTheme="minorHAnsi"/>
            <w:sz w:val="18"/>
            <w:szCs w:val="18"/>
          </w:rPr>
          <w:delText xml:space="preserve"> </w:delText>
        </w:r>
        <w:r w:rsidRPr="00612711" w:rsidDel="00612711">
          <w:rPr>
            <w:rFonts w:asciiTheme="minorHAnsi" w:hAnsiTheme="minorHAnsi"/>
            <w:sz w:val="18"/>
            <w:szCs w:val="18"/>
            <w:rPrChange w:id="434" w:author="Jordan McDonnell" w:date="2020-07-23T14:43:00Z">
              <w:rPr>
                <w:rFonts w:asciiTheme="minorHAnsi" w:hAnsiTheme="minorHAnsi"/>
                <w:sz w:val="18"/>
                <w:szCs w:val="18"/>
                <w:highlight w:val="yellow"/>
              </w:rPr>
            </w:rPrChange>
          </w:rPr>
          <w:delText>[</w:delText>
        </w:r>
      </w:del>
      <w:r w:rsidRPr="00612711">
        <w:rPr>
          <w:rFonts w:asciiTheme="minorHAnsi" w:hAnsiTheme="minorHAnsi"/>
          <w:sz w:val="18"/>
          <w:szCs w:val="18"/>
          <w:rPrChange w:id="435" w:author="Jordan McDonnell" w:date="2020-07-23T14:43:00Z">
            <w:rPr>
              <w:rFonts w:asciiTheme="minorHAnsi" w:hAnsiTheme="minorHAnsi"/>
              <w:sz w:val="18"/>
              <w:szCs w:val="18"/>
              <w:highlight w:val="yellow"/>
            </w:rPr>
          </w:rPrChange>
        </w:rPr>
        <w:t>26.3</w:t>
      </w:r>
      <w:del w:id="436" w:author="Jordan McDonnell" w:date="2020-07-23T14:43:00Z">
        <w:r w:rsidRPr="00612711" w:rsidDel="00612711">
          <w:rPr>
            <w:rFonts w:asciiTheme="minorHAnsi" w:hAnsiTheme="minorHAnsi"/>
            <w:sz w:val="18"/>
            <w:szCs w:val="18"/>
            <w:rPrChange w:id="437" w:author="Jordan McDonnell" w:date="2020-07-23T14:43: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38" w:author="Jordan McDonnell" w:date="2020-07-23T14:43:00Z">
        <w:r w:rsidRPr="00612711" w:rsidDel="00612711">
          <w:rPr>
            <w:rFonts w:asciiTheme="minorHAnsi" w:hAnsiTheme="minorHAnsi"/>
            <w:sz w:val="18"/>
            <w:szCs w:val="18"/>
            <w:rPrChange w:id="439" w:author="Jordan McDonnell" w:date="2020-07-23T14:43:00Z">
              <w:rPr>
                <w:rFonts w:asciiTheme="minorHAnsi" w:hAnsiTheme="minorHAnsi"/>
                <w:sz w:val="18"/>
                <w:szCs w:val="18"/>
                <w:highlight w:val="yellow"/>
              </w:rPr>
            </w:rPrChange>
          </w:rPr>
          <w:delText>[36.6]</w:delText>
        </w:r>
        <w:r w:rsidRPr="00B86AE1" w:rsidDel="00612711">
          <w:rPr>
            <w:rFonts w:asciiTheme="minorHAnsi" w:hAnsiTheme="minorHAnsi"/>
            <w:sz w:val="18"/>
            <w:szCs w:val="18"/>
          </w:rPr>
          <w:delText xml:space="preserve"> </w:delText>
        </w:r>
      </w:del>
      <w:r w:rsidRPr="00B86AE1">
        <w:rPr>
          <w:rFonts w:asciiTheme="minorHAnsi" w:hAnsiTheme="minorHAnsi"/>
          <w:sz w:val="18"/>
          <w:szCs w:val="18"/>
        </w:rPr>
        <w:t>kV phase to phase.</w:t>
      </w:r>
    </w:p>
    <w:p w14:paraId="29BD7BB9" w14:textId="0DC80C98"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 xml:space="preserve">36.6 kV connectors shall be </w:t>
      </w:r>
      <w:del w:id="440" w:author="Nico Brits" w:date="2020-09-21T15:11:00Z">
        <w:r w:rsidRPr="00B86AE1" w:rsidDel="00721C01">
          <w:rPr>
            <w:rFonts w:asciiTheme="minorHAnsi" w:hAnsiTheme="minorHAnsi"/>
            <w:sz w:val="18"/>
            <w:szCs w:val="18"/>
            <w:highlight w:val="yellow"/>
          </w:rPr>
          <w:delText>[small interface]</w:delText>
        </w:r>
        <w:r w:rsidRPr="00B86AE1" w:rsidDel="00721C01">
          <w:rPr>
            <w:rFonts w:asciiTheme="minorHAnsi" w:hAnsiTheme="minorHAnsi"/>
            <w:sz w:val="18"/>
            <w:szCs w:val="18"/>
          </w:rPr>
          <w:delText xml:space="preserve"> </w:delText>
        </w:r>
        <w:r w:rsidRPr="00B86AE1" w:rsidDel="00721C01">
          <w:rPr>
            <w:rFonts w:asciiTheme="minorHAnsi" w:hAnsiTheme="minorHAnsi"/>
            <w:sz w:val="18"/>
            <w:szCs w:val="18"/>
            <w:highlight w:val="yellow"/>
          </w:rPr>
          <w:delText>[</w:delText>
        </w:r>
      </w:del>
      <w:r w:rsidRPr="005C575A">
        <w:rPr>
          <w:rFonts w:asciiTheme="minorHAnsi" w:hAnsiTheme="minorHAnsi"/>
          <w:sz w:val="18"/>
          <w:szCs w:val="18"/>
          <w:rPrChange w:id="441" w:author="Nico Brits" w:date="2020-09-21T15:14:00Z">
            <w:rPr>
              <w:rFonts w:asciiTheme="minorHAnsi" w:hAnsiTheme="minorHAnsi"/>
              <w:sz w:val="18"/>
              <w:szCs w:val="18"/>
              <w:highlight w:val="yellow"/>
            </w:rPr>
          </w:rPrChange>
        </w:rPr>
        <w:t>large interface</w:t>
      </w:r>
      <w:del w:id="442" w:author="Nico Brits" w:date="2020-09-21T15:11:00Z">
        <w:r w:rsidRPr="00B86AE1" w:rsidDel="00721C01">
          <w:rPr>
            <w:rFonts w:asciiTheme="minorHAnsi" w:hAnsiTheme="minorHAnsi"/>
            <w:sz w:val="18"/>
            <w:szCs w:val="18"/>
            <w:highlight w:val="yellow"/>
          </w:rPr>
          <w:delText>]</w:delText>
        </w:r>
      </w:del>
      <w:r w:rsidRPr="00B86AE1">
        <w:rPr>
          <w:rFonts w:asciiTheme="minorHAnsi" w:hAnsiTheme="minorHAnsi"/>
          <w:sz w:val="18"/>
          <w:szCs w:val="18"/>
        </w:rPr>
        <w:t xml:space="preserve"> type.</w:t>
      </w:r>
    </w:p>
    <w:p w14:paraId="65403E99"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Provide cable shield adapter if required for compatibility with specified cable type(s).</w:t>
      </w:r>
    </w:p>
    <w:p w14:paraId="6CAE5DFA"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Equipped with integral capacitive voltage detection point for determining voltage conditions.</w:t>
      </w:r>
    </w:p>
    <w:p w14:paraId="235CDCCD" w14:textId="675AFB54" w:rsid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Contractor shall be responsible for providing all dead break termination components and accessories</w:t>
      </w:r>
    </w:p>
    <w:p w14:paraId="2868B144" w14:textId="536538D2" w:rsidR="00B86AE1" w:rsidRDefault="00B86AE1" w:rsidP="00B86AE1"/>
    <w:p w14:paraId="0CF750D8" w14:textId="4E8C5D5A" w:rsidR="00B86AE1" w:rsidRPr="005F33DE" w:rsidRDefault="00F86200" w:rsidP="00B86AE1">
      <w:pPr>
        <w:pStyle w:val="Heading1"/>
      </w:pPr>
      <w:bookmarkStart w:id="443" w:name="_Toc48650939"/>
      <w:r>
        <w:t>Execution</w:t>
      </w:r>
      <w:bookmarkEnd w:id="443"/>
    </w:p>
    <w:p w14:paraId="06E51642" w14:textId="167AD825" w:rsidR="00B86AE1" w:rsidRDefault="00F86200" w:rsidP="00B86AE1">
      <w:pPr>
        <w:pStyle w:val="Heading2"/>
      </w:pPr>
      <w:bookmarkStart w:id="444" w:name="_Toc48650940"/>
      <w:r>
        <w:t>Installation</w:t>
      </w:r>
      <w:bookmarkEnd w:id="444"/>
    </w:p>
    <w:p w14:paraId="266B2E42" w14:textId="482482B0" w:rsidR="00B86AE1" w:rsidRPr="00F86200" w:rsidRDefault="00B86AE1" w:rsidP="009F25E7">
      <w:pPr>
        <w:pStyle w:val="SPECText3"/>
        <w:numPr>
          <w:ilvl w:val="2"/>
          <w:numId w:val="19"/>
        </w:numPr>
        <w:rPr>
          <w:rFonts w:asciiTheme="minorHAnsi" w:hAnsiTheme="minorHAnsi"/>
          <w:sz w:val="18"/>
          <w:szCs w:val="18"/>
        </w:rPr>
      </w:pPr>
      <w:r w:rsidRPr="00F86200">
        <w:rPr>
          <w:rFonts w:asciiTheme="minorHAnsi" w:hAnsiTheme="minorHAnsi"/>
          <w:sz w:val="18"/>
          <w:szCs w:val="18"/>
        </w:rPr>
        <w:t xml:space="preserve">Verify that </w:t>
      </w:r>
      <w:del w:id="445" w:author="Jordan McDonnell" w:date="2020-07-23T14:47:00Z">
        <w:r w:rsidRPr="00612711" w:rsidDel="00612711">
          <w:rPr>
            <w:rFonts w:asciiTheme="minorHAnsi" w:hAnsiTheme="minorHAnsi"/>
            <w:sz w:val="18"/>
            <w:szCs w:val="18"/>
            <w:rPrChange w:id="446"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Change w:id="447" w:author="Jordan McDonnell" w:date="2020-07-23T14:47:00Z">
            <w:rPr>
              <w:rFonts w:asciiTheme="minorHAnsi" w:hAnsiTheme="minorHAnsi"/>
              <w:sz w:val="18"/>
              <w:szCs w:val="18"/>
              <w:highlight w:val="yellow"/>
            </w:rPr>
          </w:rPrChange>
        </w:rPr>
        <w:t>duct</w:t>
      </w:r>
      <w:del w:id="448" w:author="Jordan McDonnell" w:date="2020-07-23T14:47:00Z">
        <w:r w:rsidRPr="00612711" w:rsidDel="00612711">
          <w:rPr>
            <w:rFonts w:asciiTheme="minorHAnsi" w:hAnsiTheme="minorHAnsi"/>
            <w:sz w:val="18"/>
            <w:szCs w:val="18"/>
            <w:rPrChange w:id="449"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50" w:author="Jordan McDonnell" w:date="2020-07-23T14:46:00Z">
        <w:r w:rsidRPr="00612711" w:rsidDel="00612711">
          <w:rPr>
            <w:rFonts w:asciiTheme="minorHAnsi" w:hAnsiTheme="minorHAnsi"/>
            <w:sz w:val="18"/>
            <w:szCs w:val="18"/>
            <w:rPrChange w:id="451" w:author="Jordan McDonnell" w:date="2020-07-23T14:47:00Z">
              <w:rPr>
                <w:rFonts w:asciiTheme="minorHAnsi" w:hAnsiTheme="minorHAnsi"/>
                <w:sz w:val="18"/>
                <w:szCs w:val="18"/>
                <w:highlight w:val="yellow"/>
              </w:rPr>
            </w:rPrChange>
          </w:rPr>
          <w:delText>[trench]</w:delText>
        </w:r>
        <w:r w:rsidRPr="00F86200" w:rsidDel="00612711">
          <w:rPr>
            <w:rFonts w:asciiTheme="minorHAnsi" w:hAnsiTheme="minorHAnsi"/>
            <w:sz w:val="18"/>
            <w:szCs w:val="18"/>
          </w:rPr>
          <w:delText xml:space="preserve"> </w:delText>
        </w:r>
      </w:del>
      <w:r w:rsidRPr="00F86200">
        <w:rPr>
          <w:rFonts w:asciiTheme="minorHAnsi" w:hAnsiTheme="minorHAnsi"/>
          <w:sz w:val="18"/>
          <w:szCs w:val="18"/>
        </w:rPr>
        <w:t>is ready to receive work. Use mandrel and brush to determine if installed conduit is suitable for use.</w:t>
      </w:r>
    </w:p>
    <w:p w14:paraId="78DA4E4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Install cables per IEC 60502, </w:t>
      </w:r>
      <w:bookmarkStart w:id="452" w:name="_Hlk1044130"/>
      <w:r w:rsidRPr="00B86AE1">
        <w:rPr>
          <w:rFonts w:asciiTheme="minorHAnsi" w:hAnsiTheme="minorHAnsi"/>
          <w:color w:val="332D27"/>
          <w:sz w:val="18"/>
          <w:szCs w:val="18"/>
        </w:rPr>
        <w:t>HD 620</w:t>
      </w:r>
      <w:bookmarkEnd w:id="452"/>
      <w:r w:rsidRPr="00B86AE1">
        <w:rPr>
          <w:rFonts w:asciiTheme="minorHAnsi" w:hAnsiTheme="minorHAnsi"/>
          <w:color w:val="332D27"/>
          <w:sz w:val="18"/>
          <w:szCs w:val="18"/>
        </w:rPr>
        <w:t xml:space="preserve"> and EBR KJ41:15</w:t>
      </w:r>
      <w:r w:rsidRPr="00B86AE1">
        <w:rPr>
          <w:rFonts w:asciiTheme="minorHAnsi" w:hAnsiTheme="minorHAnsi"/>
          <w:sz w:val="18"/>
          <w:szCs w:val="18"/>
        </w:rPr>
        <w:t>.</w:t>
      </w:r>
    </w:p>
    <w:p w14:paraId="69F9CB6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Cables install in ducts shall be selected to ensure they can withstand continuously submersion in water</w:t>
      </w:r>
    </w:p>
    <w:p w14:paraId="2EFC8DD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Cables install outside shall be selected to ensure they can withstand continuous exposure to UV (PVC covering shall be UV stable) and external weathering conditions.</w:t>
      </w:r>
    </w:p>
    <w:p w14:paraId="29D9B0F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Pull Conductors: Do not exceed manufacturer's recommended maximum pulling tensions and sidewall pressure values.</w:t>
      </w:r>
    </w:p>
    <w:p w14:paraId="1F66E15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Where necessary, use manufacturer-approved pulling compound or lubricant that will not deteriorate conductor or insulation.</w:t>
      </w:r>
    </w:p>
    <w:p w14:paraId="48E00992"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Use pulling means, including fish tape, cable, rope, and basket-weave cable grips that will not damage cables and raceways. Do not use rope hitches for pulling attachment to cable.</w:t>
      </w:r>
    </w:p>
    <w:p w14:paraId="55DBF1A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Submit Cable pulling plan to </w:t>
      </w:r>
      <w:proofErr w:type="spellStart"/>
      <w:r w:rsidRPr="00B86AE1">
        <w:rPr>
          <w:rFonts w:asciiTheme="minorHAnsi" w:hAnsiTheme="minorHAnsi"/>
          <w:sz w:val="18"/>
          <w:szCs w:val="18"/>
        </w:rPr>
        <w:t>EoR</w:t>
      </w:r>
      <w:proofErr w:type="spellEnd"/>
      <w:r w:rsidRPr="00B86AE1">
        <w:rPr>
          <w:rFonts w:asciiTheme="minorHAnsi" w:hAnsiTheme="minorHAnsi"/>
          <w:sz w:val="18"/>
          <w:szCs w:val="18"/>
        </w:rPr>
        <w:t xml:space="preserve"> for review and comment prior to pulling cable. </w:t>
      </w:r>
    </w:p>
    <w:p w14:paraId="71D204F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exposed cables parallel and perpendicular to surfaces of exposed structural members and follow surface contours where possible.</w:t>
      </w:r>
    </w:p>
    <w:p w14:paraId="2115FA4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Support cables per Section 26 05 29, “Hangers and Supports for Electrical Systems”.</w:t>
      </w:r>
    </w:p>
    <w:p w14:paraId="63307C8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Install "buried-cable" warning tape </w:t>
      </w:r>
      <w:del w:id="453" w:author="Jordan McDonnell" w:date="2020-07-23T14:47:00Z">
        <w:r w:rsidRPr="00612711" w:rsidDel="00612711">
          <w:rPr>
            <w:rFonts w:asciiTheme="minorHAnsi" w:hAnsiTheme="minorHAnsi"/>
            <w:sz w:val="18"/>
            <w:szCs w:val="18"/>
            <w:rPrChange w:id="454"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Change w:id="455" w:author="Jordan McDonnell" w:date="2020-07-23T14:47:00Z">
            <w:rPr>
              <w:rFonts w:asciiTheme="minorHAnsi" w:hAnsiTheme="minorHAnsi"/>
              <w:sz w:val="18"/>
              <w:szCs w:val="18"/>
              <w:highlight w:val="yellow"/>
            </w:rPr>
          </w:rPrChange>
        </w:rPr>
        <w:t>300 mm</w:t>
      </w:r>
      <w:del w:id="456" w:author="Jordan McDonnell" w:date="2020-07-23T14:47:00Z">
        <w:r w:rsidRPr="00612711" w:rsidDel="00612711">
          <w:rPr>
            <w:rFonts w:asciiTheme="minorHAnsi" w:hAnsiTheme="minorHAnsi"/>
            <w:sz w:val="18"/>
            <w:szCs w:val="18"/>
            <w:rPrChange w:id="457" w:author="Jordan McDonnell" w:date="2020-07-23T14:47:00Z">
              <w:rPr>
                <w:rFonts w:asciiTheme="minorHAnsi" w:hAnsiTheme="minorHAnsi"/>
                <w:sz w:val="18"/>
                <w:szCs w:val="18"/>
                <w:highlight w:val="yellow"/>
              </w:rPr>
            </w:rPrChange>
          </w:rPr>
          <w:delText>]</w:delText>
        </w:r>
      </w:del>
      <w:r w:rsidRPr="00B86AE1">
        <w:rPr>
          <w:rFonts w:asciiTheme="minorHAnsi" w:hAnsiTheme="minorHAnsi"/>
          <w:sz w:val="18"/>
          <w:szCs w:val="18"/>
        </w:rPr>
        <w:t xml:space="preserve"> above concrete duct-bank and cables.</w:t>
      </w:r>
    </w:p>
    <w:p w14:paraId="5626C42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 manholes, handholes, pull boxes, junction boxes, and cable vaults, train cables around walls by the longest route from entry to exit and support cables at intervals adequate to prevent sag.</w:t>
      </w:r>
    </w:p>
    <w:p w14:paraId="283FD5F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Fireproof cables in pits/chambers using fireproofing tape and glass electrical tape in half-lapped wrapping extended 25 mm into ducts. This shall only apply to cable pits where primary and reserve cables are installed within a common pit/chamber.</w:t>
      </w:r>
    </w:p>
    <w:p w14:paraId="3400881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Contractor shall lay out all cable runs. Contractor shall provide pulling splices where deemed necessary to make pulls. All splice locations shall be approved in writing by Microsoft Electrical Engineer. Show splice locations on as-constructed drawings.</w:t>
      </w:r>
    </w:p>
    <w:p w14:paraId="137119D8"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Use splice kits in above ground locations only. In underground vaults utilize </w:t>
      </w:r>
      <w:proofErr w:type="spellStart"/>
      <w:r w:rsidRPr="00B86AE1">
        <w:rPr>
          <w:rFonts w:asciiTheme="minorHAnsi" w:hAnsiTheme="minorHAnsi"/>
          <w:sz w:val="18"/>
          <w:szCs w:val="18"/>
        </w:rPr>
        <w:t>deadbreak</w:t>
      </w:r>
      <w:proofErr w:type="spellEnd"/>
      <w:r w:rsidRPr="00B86AE1">
        <w:rPr>
          <w:rFonts w:asciiTheme="minorHAnsi" w:hAnsiTheme="minorHAnsi"/>
          <w:sz w:val="18"/>
          <w:szCs w:val="18"/>
        </w:rPr>
        <w:t xml:space="preserve"> hardware as specified in this Section.</w:t>
      </w:r>
    </w:p>
    <w:p w14:paraId="74F93E3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earthing conductor in each conduit containing phase conductors.</w:t>
      </w:r>
    </w:p>
    <w:p w14:paraId="18D5DB5E"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terminations at ends of conductors and seal multi-conductor cable ends with standard kits.</w:t>
      </w:r>
    </w:p>
    <w:p w14:paraId="5F4D6EF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Seal around cables passing through fire-rated elements according to Section 07 84 00, Firestopping.</w:t>
      </w:r>
    </w:p>
    <w:p w14:paraId="38A65D4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Ground shields of shielded cable at terminations, splices, and separable insulated connectors. Ground metal bodies of terminators, splices, cable and separable insulated-connector fittings, </w:t>
      </w:r>
      <w:r w:rsidRPr="00B86AE1">
        <w:rPr>
          <w:rFonts w:asciiTheme="minorHAnsi" w:hAnsiTheme="minorHAnsi"/>
          <w:sz w:val="18"/>
          <w:szCs w:val="18"/>
        </w:rPr>
        <w:lastRenderedPageBreak/>
        <w:t xml:space="preserve">and hardware. Bond shields to distribution equipment ground bus at each end of the feeder, to ground wire and ground rods in each manhole and access point where splices exist. Include this shield bonding as a factor in the </w:t>
      </w:r>
      <w:proofErr w:type="spellStart"/>
      <w:r w:rsidRPr="00B86AE1">
        <w:rPr>
          <w:rFonts w:asciiTheme="minorHAnsi" w:hAnsiTheme="minorHAnsi"/>
          <w:sz w:val="18"/>
          <w:szCs w:val="18"/>
        </w:rPr>
        <w:t>Neher</w:t>
      </w:r>
      <w:proofErr w:type="spellEnd"/>
      <w:r w:rsidRPr="00B86AE1">
        <w:rPr>
          <w:rFonts w:asciiTheme="minorHAnsi" w:hAnsiTheme="minorHAnsi"/>
          <w:sz w:val="18"/>
          <w:szCs w:val="18"/>
        </w:rPr>
        <w:t>-McGrath conductor heat rise calculations and any ampacity calculations.</w:t>
      </w:r>
    </w:p>
    <w:p w14:paraId="615485EA" w14:textId="77777777" w:rsidR="00B86AE1" w:rsidRPr="00B86AE1" w:rsidRDefault="00B86AE1" w:rsidP="00B86AE1">
      <w:pPr>
        <w:pStyle w:val="SPECText3"/>
        <w:keepNext/>
        <w:keepLines/>
        <w:spacing w:line="259" w:lineRule="auto"/>
        <w:rPr>
          <w:rFonts w:asciiTheme="minorHAnsi" w:hAnsiTheme="minorHAnsi"/>
          <w:sz w:val="18"/>
          <w:szCs w:val="18"/>
        </w:rPr>
      </w:pPr>
      <w:r w:rsidRPr="00B86AE1">
        <w:rPr>
          <w:rFonts w:asciiTheme="minorHAnsi" w:hAnsiTheme="minorHAnsi"/>
          <w:sz w:val="18"/>
          <w:szCs w:val="18"/>
        </w:rPr>
        <w:t xml:space="preserve">Identify cables per Section 26 05 53, Identification for Electrical Systems. </w:t>
      </w:r>
    </w:p>
    <w:p w14:paraId="02A25327" w14:textId="77777777" w:rsidR="00B86AE1" w:rsidRPr="00B86AE1" w:rsidRDefault="00B86AE1" w:rsidP="00B86AE1">
      <w:pPr>
        <w:pStyle w:val="SPECText3"/>
        <w:keepNext/>
        <w:keepLines/>
        <w:spacing w:line="259" w:lineRule="auto"/>
        <w:rPr>
          <w:rFonts w:asciiTheme="minorHAnsi" w:hAnsiTheme="minorHAnsi"/>
          <w:sz w:val="18"/>
          <w:szCs w:val="18"/>
        </w:rPr>
      </w:pPr>
      <w:r w:rsidRPr="00B86AE1">
        <w:rPr>
          <w:rFonts w:asciiTheme="minorHAnsi" w:hAnsiTheme="minorHAnsi"/>
          <w:sz w:val="18"/>
          <w:szCs w:val="18"/>
        </w:rPr>
        <w:t>Cable Lashing or Bracing may be required inside switchgear to prevent cable movement and damage during electrical faults. Lashing or bracing of feeders shall be required when the equipment manufacturer requires it in their installation instructions or has included markings indicating it is required. The manufactures cable lashing or bracing requirements shall be followed.</w:t>
      </w:r>
    </w:p>
    <w:p w14:paraId="285CBD49" w14:textId="7366B7EC" w:rsidR="00B86AE1" w:rsidRDefault="00B86AE1" w:rsidP="00B86AE1">
      <w:pPr>
        <w:pStyle w:val="SPECText4"/>
        <w:rPr>
          <w:rFonts w:asciiTheme="minorHAnsi" w:hAnsiTheme="minorHAnsi"/>
          <w:sz w:val="18"/>
          <w:szCs w:val="18"/>
        </w:rPr>
      </w:pPr>
      <w:r w:rsidRPr="00B86AE1">
        <w:rPr>
          <w:rFonts w:asciiTheme="minorHAnsi" w:hAnsiTheme="minorHAnsi"/>
          <w:sz w:val="18"/>
          <w:szCs w:val="18"/>
        </w:rPr>
        <w:t>Tie wraps may be used for bundling or training conductors but is expressly prohibited for bracing or lashing as defined above.</w:t>
      </w:r>
    </w:p>
    <w:p w14:paraId="46AACCF3" w14:textId="218555A1" w:rsidR="00B86AE1" w:rsidRDefault="00B86AE1" w:rsidP="00B86AE1">
      <w:pPr>
        <w:pStyle w:val="SPECText4"/>
        <w:numPr>
          <w:ilvl w:val="0"/>
          <w:numId w:val="0"/>
        </w:numPr>
        <w:rPr>
          <w:rFonts w:asciiTheme="minorHAnsi" w:hAnsiTheme="minorHAnsi"/>
          <w:sz w:val="18"/>
          <w:szCs w:val="18"/>
        </w:rPr>
      </w:pPr>
    </w:p>
    <w:p w14:paraId="1D6341BD" w14:textId="3313F821" w:rsidR="00B86AE1" w:rsidRDefault="00F86200" w:rsidP="00B86AE1">
      <w:pPr>
        <w:pStyle w:val="Heading2"/>
      </w:pPr>
      <w:bookmarkStart w:id="458" w:name="_Toc48650941"/>
      <w:proofErr w:type="spellStart"/>
      <w:r>
        <w:t>Armored</w:t>
      </w:r>
      <w:proofErr w:type="spellEnd"/>
      <w:r>
        <w:t xml:space="preserve"> Cable Installation</w:t>
      </w:r>
      <w:bookmarkEnd w:id="458"/>
    </w:p>
    <w:p w14:paraId="23AA74E7" w14:textId="77777777" w:rsidR="00B86AE1" w:rsidRPr="00F86200" w:rsidRDefault="00B86AE1" w:rsidP="009F25E7">
      <w:pPr>
        <w:pStyle w:val="SPECText3"/>
        <w:numPr>
          <w:ilvl w:val="2"/>
          <w:numId w:val="20"/>
        </w:numPr>
        <w:rPr>
          <w:rFonts w:asciiTheme="minorHAnsi" w:hAnsiTheme="minorHAnsi"/>
          <w:sz w:val="18"/>
          <w:szCs w:val="18"/>
        </w:rPr>
      </w:pPr>
      <w:r w:rsidRPr="00F86200">
        <w:rPr>
          <w:rFonts w:asciiTheme="minorHAnsi" w:hAnsiTheme="minorHAnsi"/>
          <w:sz w:val="18"/>
          <w:szCs w:val="18"/>
        </w:rPr>
        <w:t xml:space="preserve">Underground cable shall be field located by the use of the project model for GPS coordinates before backfilling. The GPS coordinates as well as elevation shall be provided at all fittings, horizontal bends, vertical bends, and at 30m intervals. </w:t>
      </w:r>
    </w:p>
    <w:p w14:paraId="5D5395E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For excavation safety, refer to Section 31 50 13, “Site Trench Excavation Protection.”</w:t>
      </w:r>
    </w:p>
    <w:p w14:paraId="6AAAFD3C"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Survey information shall be provided to Owner and incorporated into the Contractor BIM model to be provided to Owner for as-built location.</w:t>
      </w:r>
    </w:p>
    <w:p w14:paraId="3CC1CEB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Excavation and Backfill: Comply with Section 31 20 00, “Earth Moving.” The use of heavy-duty, hydraulic-operated compaction equipment is prohibited.</w:t>
      </w:r>
    </w:p>
    <w:p w14:paraId="7224669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Design of underground direct-buried cables shall be completed by the Contractor and approved by the A/E prior to the purchase or installation of cabling. The </w:t>
      </w:r>
      <w:proofErr w:type="spellStart"/>
      <w:r w:rsidRPr="00B86AE1">
        <w:rPr>
          <w:rFonts w:asciiTheme="minorHAnsi" w:hAnsiTheme="minorHAnsi"/>
          <w:sz w:val="18"/>
          <w:szCs w:val="18"/>
        </w:rPr>
        <w:t>Neher</w:t>
      </w:r>
      <w:proofErr w:type="spellEnd"/>
      <w:r w:rsidRPr="00B86AE1">
        <w:rPr>
          <w:rFonts w:asciiTheme="minorHAnsi" w:hAnsiTheme="minorHAnsi"/>
          <w:sz w:val="18"/>
          <w:szCs w:val="18"/>
        </w:rPr>
        <w:t>-McGrath heat rise study shall comply with Section 26 05 43, “Underground Ducts and Raceways for Electrical Systems.”</w:t>
      </w:r>
    </w:p>
    <w:p w14:paraId="797FE74C"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Redundant cable separation: For redundant cables, a minimum of 1.8m of separation shall be maintained between cables. If this is not possible due to site constraints or required crossing, then written approval from the A/E project electrical engineer shall be required. Consideration of the heating effects and impact on conductor heat rise and sizing shall also be considered in the actual separation that is required.</w:t>
      </w:r>
    </w:p>
    <w:p w14:paraId="3AD93CF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Curves and Bends in Cable Routing: Cables shall be run as straight as possible. Radius of bends must be sufficient to meet the requirements of the allowable bending radius of the cables being installed.</w:t>
      </w:r>
    </w:p>
    <w:p w14:paraId="3B053217"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Depth: Unless indicated otherwise, install top of cables at least 750mm below finished grade. Do not run cables under deliberate traffic paths for vehicles.</w:t>
      </w:r>
    </w:p>
    <w:p w14:paraId="515F6C1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Do not route cables under any structures or footings that would restrict access or put stress on the cables.</w:t>
      </w:r>
    </w:p>
    <w:p w14:paraId="649AE43C" w14:textId="77777777" w:rsid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Warning Tape: Bury warning tape approximately 300mm above cables.  </w:t>
      </w:r>
    </w:p>
    <w:p w14:paraId="5D3DDF38" w14:textId="77777777" w:rsidR="00B86AE1" w:rsidRDefault="00B86AE1" w:rsidP="00B86AE1">
      <w:pPr>
        <w:pStyle w:val="SPECText3"/>
        <w:numPr>
          <w:ilvl w:val="0"/>
          <w:numId w:val="0"/>
        </w:numPr>
        <w:rPr>
          <w:rFonts w:asciiTheme="minorHAnsi" w:hAnsiTheme="minorHAnsi"/>
          <w:sz w:val="18"/>
          <w:szCs w:val="18"/>
        </w:rPr>
      </w:pPr>
    </w:p>
    <w:p w14:paraId="29A95D82" w14:textId="116C5008" w:rsidR="00B86AE1" w:rsidRDefault="00B86AE1" w:rsidP="00B86AE1">
      <w:pPr>
        <w:pStyle w:val="Heading2"/>
      </w:pPr>
      <w:r w:rsidRPr="00B86AE1">
        <w:rPr>
          <w:rFonts w:asciiTheme="minorHAnsi" w:hAnsiTheme="minorHAnsi"/>
          <w:sz w:val="18"/>
          <w:szCs w:val="18"/>
        </w:rPr>
        <w:t xml:space="preserve">    </w:t>
      </w:r>
      <w:bookmarkStart w:id="459" w:name="_Toc48650942"/>
      <w:r w:rsidR="00F86200">
        <w:t>Field Quality Control</w:t>
      </w:r>
      <w:bookmarkEnd w:id="459"/>
    </w:p>
    <w:p w14:paraId="07594F35" w14:textId="77777777" w:rsidR="00B86AE1" w:rsidRPr="00F86200" w:rsidRDefault="00B86AE1" w:rsidP="009F25E7">
      <w:pPr>
        <w:pStyle w:val="SPECText3"/>
        <w:numPr>
          <w:ilvl w:val="2"/>
          <w:numId w:val="21"/>
        </w:numPr>
        <w:rPr>
          <w:rFonts w:asciiTheme="minorHAnsi" w:hAnsiTheme="minorHAnsi"/>
          <w:sz w:val="18"/>
          <w:szCs w:val="18"/>
        </w:rPr>
      </w:pPr>
      <w:r w:rsidRPr="00F86200">
        <w:rPr>
          <w:rFonts w:asciiTheme="minorHAnsi" w:hAnsiTheme="minorHAnsi"/>
          <w:sz w:val="18"/>
          <w:szCs w:val="18"/>
        </w:rPr>
        <w:t>Inspect exposed cable sections for physical damage. Verify that cable is connected according to drawings and that shield grounding, cable support, and terminations are properly installed.</w:t>
      </w:r>
    </w:p>
    <w:p w14:paraId="084058B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Testing: Engage a qualified testing and inspecting agency to perform the following field tests and inspections and prepare test reports:</w:t>
      </w:r>
    </w:p>
    <w:p w14:paraId="2797D0ED"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Perform each visual and mechanical inspection and electrical test stated in IEC 60502. Certify compliance with test parameters.</w:t>
      </w:r>
    </w:p>
    <w:p w14:paraId="0636DE48"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lastRenderedPageBreak/>
        <w:t>Perform resistance measurements through bolted connections with a low-resistance ohmmeter.</w:t>
      </w:r>
    </w:p>
    <w:p w14:paraId="01FA1CE4"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Perform an insulation-resistance test on each conductor with all other conductors and shields grounded. Apply voltage in accordance with manufacturer’s published data.</w:t>
      </w:r>
    </w:p>
    <w:p w14:paraId="73331B29"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Perform a shield-continuity test on each cable.</w:t>
      </w:r>
    </w:p>
    <w:p w14:paraId="0AA5E6EA" w14:textId="77777777" w:rsidR="00B86AE1" w:rsidRPr="00B86AE1" w:rsidRDefault="00B86AE1" w:rsidP="00B86AE1">
      <w:pPr>
        <w:pStyle w:val="SPECText5"/>
        <w:numPr>
          <w:ilvl w:val="0"/>
          <w:numId w:val="0"/>
        </w:numPr>
        <w:ind w:left="1440"/>
        <w:rPr>
          <w:rFonts w:asciiTheme="minorHAnsi" w:hAnsiTheme="minorHAnsi"/>
          <w:sz w:val="18"/>
          <w:szCs w:val="18"/>
        </w:rPr>
      </w:pPr>
      <w:r w:rsidRPr="00B86AE1">
        <w:rPr>
          <w:rFonts w:asciiTheme="minorHAnsi" w:hAnsiTheme="minorHAnsi"/>
          <w:sz w:val="18"/>
          <w:szCs w:val="18"/>
        </w:rPr>
        <w:t xml:space="preserve">Perform DC </w:t>
      </w:r>
      <w:proofErr w:type="spellStart"/>
      <w:r w:rsidRPr="00B86AE1">
        <w:rPr>
          <w:rFonts w:asciiTheme="minorHAnsi" w:hAnsiTheme="minorHAnsi"/>
          <w:sz w:val="18"/>
          <w:szCs w:val="18"/>
        </w:rPr>
        <w:t>hipot</w:t>
      </w:r>
      <w:proofErr w:type="spellEnd"/>
      <w:r w:rsidRPr="00B86AE1">
        <w:rPr>
          <w:rFonts w:asciiTheme="minorHAnsi" w:hAnsiTheme="minorHAnsi"/>
          <w:sz w:val="18"/>
          <w:szCs w:val="18"/>
        </w:rPr>
        <w:t xml:space="preserve"> test on the cables per IEC 60502 procedures and at voltage and times agreed to by the cable manufacturer in writing.  The DC voltage may be limited by the DC withstand limits of the stress cones, load break, dead break, and other installed components.  A complete survey of these installed components shall be conducted prior to performing this </w:t>
      </w:r>
      <w:proofErr w:type="spellStart"/>
      <w:r w:rsidRPr="00B86AE1">
        <w:rPr>
          <w:rFonts w:asciiTheme="minorHAnsi" w:hAnsiTheme="minorHAnsi"/>
          <w:sz w:val="18"/>
          <w:szCs w:val="18"/>
        </w:rPr>
        <w:t>testing.Perform</w:t>
      </w:r>
      <w:proofErr w:type="spellEnd"/>
      <w:r w:rsidRPr="00B86AE1">
        <w:rPr>
          <w:rFonts w:asciiTheme="minorHAnsi" w:hAnsiTheme="minorHAnsi"/>
          <w:sz w:val="18"/>
          <w:szCs w:val="18"/>
        </w:rPr>
        <w:t xml:space="preserve"> VLF withstand test and VLF tan delta power factor/ dissipation factor tests on the cables at voltages and times agreed to by the cable manufacturer in writing.   </w:t>
      </w:r>
    </w:p>
    <w:p w14:paraId="19986285"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 xml:space="preserve">After installing medium-voltage cables and before electrical circuitry has been energized, test for compliance with </w:t>
      </w:r>
      <w:proofErr w:type="gramStart"/>
      <w:r w:rsidRPr="00B86AE1">
        <w:rPr>
          <w:rFonts w:asciiTheme="minorHAnsi" w:hAnsiTheme="minorHAnsi"/>
          <w:sz w:val="18"/>
          <w:szCs w:val="18"/>
        </w:rPr>
        <w:t>requirements..</w:t>
      </w:r>
      <w:proofErr w:type="gramEnd"/>
    </w:p>
    <w:p w14:paraId="0608550C"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After installing medium-voltage cables and before electrical circuitry has been energized, test for compliance with requirements.</w:t>
      </w:r>
    </w:p>
    <w:p w14:paraId="08B360D7"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Remove and replace malfunctioning units and retest as specified above.</w:t>
      </w:r>
    </w:p>
    <w:p w14:paraId="6496C36A" w14:textId="77777777" w:rsidR="00B86AE1" w:rsidRPr="00B86AE1" w:rsidRDefault="00B86AE1" w:rsidP="00B86AE1">
      <w:pPr>
        <w:pStyle w:val="STSectEnd"/>
        <w:rPr>
          <w:rFonts w:asciiTheme="minorHAnsi" w:hAnsiTheme="minorHAnsi"/>
          <w:sz w:val="18"/>
          <w:szCs w:val="18"/>
        </w:rPr>
      </w:pPr>
      <w:r w:rsidRPr="00B86AE1">
        <w:rPr>
          <w:rFonts w:asciiTheme="minorHAnsi" w:hAnsiTheme="minorHAnsi"/>
          <w:sz w:val="18"/>
          <w:szCs w:val="18"/>
        </w:rPr>
        <w:t>END OF SECTION</w:t>
      </w:r>
    </w:p>
    <w:p w14:paraId="7A77AE89" w14:textId="594C5373" w:rsidR="00AF2FB3" w:rsidRPr="00AF2FB3" w:rsidRDefault="00AF2FB3" w:rsidP="00AF2FB3">
      <w:pPr>
        <w:widowControl w:val="0"/>
        <w:tabs>
          <w:tab w:val="left" w:pos="1557"/>
        </w:tabs>
        <w:spacing w:after="0" w:line="240" w:lineRule="auto"/>
        <w:ind w:right="400"/>
        <w:rPr>
          <w:rFonts w:eastAsia="Times New Roman" w:cs="Times New Roman"/>
          <w:szCs w:val="18"/>
        </w:rPr>
        <w:sectPr w:rsidR="00AF2FB3" w:rsidRPr="00AF2FB3">
          <w:pgSz w:w="11910" w:h="16840"/>
          <w:pgMar w:top="1240" w:right="760" w:bottom="660" w:left="960" w:header="771" w:footer="472" w:gutter="0"/>
          <w:cols w:space="720"/>
        </w:sectPr>
      </w:pPr>
    </w:p>
    <w:p w14:paraId="1CC703BA" w14:textId="77777777" w:rsidR="0071609A" w:rsidRPr="005F33DE" w:rsidRDefault="0071609A" w:rsidP="0071609A">
      <w:pPr>
        <w:spacing w:before="11"/>
        <w:rPr>
          <w:rFonts w:eastAsia="Times New Roman" w:cs="Times New Roman"/>
          <w:szCs w:val="18"/>
        </w:rPr>
      </w:pPr>
    </w:p>
    <w:p w14:paraId="1CE8D042" w14:textId="77777777" w:rsidR="00BD0A16" w:rsidRPr="00002178" w:rsidRDefault="00BD0A16" w:rsidP="00AF2FB3">
      <w:pPr>
        <w:rPr>
          <w:lang w:val="en-GB" w:eastAsia="en-IE"/>
        </w:rPr>
      </w:pPr>
      <w:bookmarkStart w:id="460" w:name="_bookmark16"/>
      <w:bookmarkStart w:id="461" w:name="_bookmark18"/>
      <w:bookmarkEnd w:id="460"/>
      <w:bookmarkEnd w:id="461"/>
    </w:p>
    <w:sectPr w:rsidR="00BD0A16" w:rsidRPr="00002178" w:rsidSect="00BD0083">
      <w:headerReference w:type="first" r:id="rId11"/>
      <w:pgSz w:w="11906" w:h="16838" w:code="9"/>
      <w:pgMar w:top="1247" w:right="1247" w:bottom="1247" w:left="124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AED93" w14:textId="77777777" w:rsidR="0071609A" w:rsidRDefault="0071609A" w:rsidP="0021720A">
      <w:pPr>
        <w:spacing w:after="0" w:line="240" w:lineRule="auto"/>
      </w:pPr>
      <w:r>
        <w:separator/>
      </w:r>
    </w:p>
  </w:endnote>
  <w:endnote w:type="continuationSeparator" w:id="0">
    <w:p w14:paraId="57EBD674" w14:textId="77777777" w:rsidR="0071609A" w:rsidRDefault="0071609A"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0F5A" w14:textId="41A813D3" w:rsidR="0071609A" w:rsidRPr="0021720A" w:rsidRDefault="00DB509E" w:rsidP="00BF3555">
    <w:pPr>
      <w:pStyle w:val="Footer"/>
    </w:pPr>
    <w:ins w:id="236" w:author="Reception [2]" w:date="2020-09-17T09:19:00Z">
      <w:del w:id="237" w:author="Nico Brits" w:date="2020-09-21T14:45:00Z">
        <w:r w:rsidDel="00B357CF">
          <w:delText xml:space="preserve">Document Number </w:delText>
        </w:r>
      </w:del>
      <w:r>
        <w:t>WAW02-E-SP-002</w:t>
      </w:r>
    </w:ins>
    <w:r w:rsidR="0071609A" w:rsidRPr="0021720A">
      <w:rPr>
        <w:noProof/>
        <w:lang w:eastAsia="en-IE"/>
      </w:rPr>
      <w:drawing>
        <wp:anchor distT="0" distB="0" distL="114300" distR="114300" simplePos="0" relativeHeight="251655680" behindDoc="0" locked="0" layoutInCell="1" allowOverlap="1" wp14:anchorId="08CF2B52" wp14:editId="0EBDAF13">
          <wp:simplePos x="0" y="0"/>
          <wp:positionH relativeFrom="column">
            <wp:posOffset>51171</wp:posOffset>
          </wp:positionH>
          <wp:positionV relativeFrom="paragraph">
            <wp:posOffset>-144780</wp:posOffset>
          </wp:positionV>
          <wp:extent cx="603504" cy="295656"/>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ins w:id="238" w:author="Reception [2]" w:date="2020-09-17T09:19:00Z">
      <w:r>
        <w:t xml:space="preserve">    </w:t>
      </w:r>
    </w:ins>
    <w:r w:rsidR="0071609A" w:rsidRPr="0021720A">
      <w:tab/>
    </w:r>
    <w:ins w:id="239" w:author="Reception [2]" w:date="2020-09-25T13:10:00Z">
      <w:r w:rsidR="008D248F">
        <w:t xml:space="preserve">IFC Issue – Oct </w:t>
      </w:r>
    </w:ins>
    <w:ins w:id="240" w:author="Reception" w:date="2020-08-18T10:00:00Z">
      <w:del w:id="241" w:author="Reception [2]" w:date="2020-09-25T13:10:00Z">
        <w:r w:rsidR="004F2552" w:rsidDel="008D248F">
          <w:delText>A</w:delText>
        </w:r>
      </w:del>
      <w:del w:id="242" w:author="Reception [2]" w:date="2020-09-25T13:09:00Z">
        <w:r w:rsidR="004F2552" w:rsidDel="008D248F">
          <w:delText>u</w:delText>
        </w:r>
      </w:del>
      <w:del w:id="243" w:author="Reception [2]" w:date="2020-09-25T13:10:00Z">
        <w:r w:rsidR="004F2552" w:rsidDel="008D248F">
          <w:delText>g</w:delText>
        </w:r>
      </w:del>
    </w:ins>
    <w:del w:id="244" w:author="Reception" w:date="2020-08-18T10:00:00Z">
      <w:r w:rsidR="00BE28C8" w:rsidDel="004F2552">
        <w:delText>Ju</w:delText>
      </w:r>
      <w:r w:rsidR="003E3164" w:rsidDel="004F2552">
        <w:delText>ly</w:delText>
      </w:r>
    </w:del>
    <w:del w:id="245" w:author="Reception [2]" w:date="2020-09-17T09:19:00Z">
      <w:r w:rsidR="00D55909" w:rsidDel="00DB509E">
        <w:delText xml:space="preserve"> </w:delText>
      </w:r>
    </w:del>
    <w:r w:rsidR="00D55909">
      <w:t>2020</w:t>
    </w:r>
    <w:r w:rsidR="0071609A" w:rsidRPr="0021720A">
      <w:tab/>
      <w:t xml:space="preserve">Page </w:t>
    </w:r>
    <w:r w:rsidR="0071609A" w:rsidRPr="0021720A">
      <w:fldChar w:fldCharType="begin"/>
    </w:r>
    <w:r w:rsidR="0071609A" w:rsidRPr="0021720A">
      <w:instrText xml:space="preserve"> PAGE   \* MERGEFORMAT </w:instrText>
    </w:r>
    <w:r w:rsidR="0071609A" w:rsidRPr="0021720A">
      <w:fldChar w:fldCharType="separate"/>
    </w:r>
    <w:r w:rsidR="00E6793E">
      <w:rPr>
        <w:noProof/>
      </w:rPr>
      <w:t>12</w:t>
    </w:r>
    <w:r w:rsidR="0071609A"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14690" w14:textId="77777777" w:rsidR="0071609A" w:rsidRDefault="0071609A" w:rsidP="0021720A">
      <w:pPr>
        <w:spacing w:after="0" w:line="240" w:lineRule="auto"/>
      </w:pPr>
      <w:r>
        <w:separator/>
      </w:r>
    </w:p>
  </w:footnote>
  <w:footnote w:type="continuationSeparator" w:id="0">
    <w:p w14:paraId="74488941" w14:textId="77777777" w:rsidR="0071609A" w:rsidRDefault="0071609A"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3A90" w14:textId="76442E40" w:rsidR="0071609A" w:rsidRDefault="0071609A" w:rsidP="000C1575">
    <w:pPr>
      <w:pStyle w:val="Header"/>
    </w:pPr>
    <w:r>
      <w:t>Microsoft</w:t>
    </w:r>
    <w:r w:rsidR="00981084">
      <w:t xml:space="preserve"> </w:t>
    </w:r>
    <w:del w:id="234" w:author="Reception" w:date="2020-08-18T09:59:00Z">
      <w:r w:rsidDel="004F2552">
        <w:delText>DUB13</w:delText>
      </w:r>
    </w:del>
    <w:ins w:id="235" w:author="Reception" w:date="2020-08-18T09:59:00Z">
      <w:r w:rsidR="004F2552">
        <w:t>WAW02</w:t>
      </w:r>
    </w:ins>
    <w:r>
      <w:t xml:space="preserve"> </w:t>
    </w:r>
  </w:p>
  <w:p w14:paraId="0202255B" w14:textId="49F4E39F" w:rsidR="0071609A" w:rsidRPr="004E2E00" w:rsidRDefault="00981084" w:rsidP="000C1575">
    <w:pPr>
      <w:pStyle w:val="Header"/>
    </w:pPr>
    <w:r>
      <w:t>26_05_</w:t>
    </w:r>
    <w:r w:rsidR="00815C4A">
      <w:t>13</w:t>
    </w:r>
    <w:r>
      <w:t xml:space="preserve"> </w:t>
    </w:r>
    <w:r w:rsidR="00815C4A">
      <w:t>Medium Voltage Cables</w:t>
    </w:r>
  </w:p>
  <w:p w14:paraId="275FCD15" w14:textId="77777777" w:rsidR="0071609A" w:rsidRPr="00231FA3" w:rsidRDefault="0071609A" w:rsidP="00231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D924A" w14:textId="77777777" w:rsidR="0071609A" w:rsidRDefault="0071609A" w:rsidP="00BF3555">
    <w:pPr>
      <w:pStyle w:val="Header"/>
    </w:pPr>
    <w:r>
      <w:rPr>
        <w:noProof/>
        <w:lang w:eastAsia="en-IE"/>
      </w:rPr>
      <w:drawing>
        <wp:anchor distT="0" distB="0" distL="114300" distR="114300" simplePos="0" relativeHeight="251656704" behindDoc="1" locked="0" layoutInCell="1" allowOverlap="1" wp14:anchorId="1DF22DEB" wp14:editId="6ED844D2">
          <wp:simplePos x="0" y="0"/>
          <wp:positionH relativeFrom="column">
            <wp:posOffset>-810895</wp:posOffset>
          </wp:positionH>
          <wp:positionV relativeFrom="paragraph">
            <wp:posOffset>-447675</wp:posOffset>
          </wp:positionV>
          <wp:extent cx="7591425" cy="10736580"/>
          <wp:effectExtent l="0" t="0" r="9525" b="7620"/>
          <wp:wrapNone/>
          <wp:docPr id="1" name="Picture 1"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675C9" w14:textId="77777777" w:rsidR="0071609A" w:rsidRDefault="0071609A" w:rsidP="00BF3555">
    <w:pPr>
      <w:pStyle w:val="Header"/>
    </w:pPr>
    <w:r>
      <w:rPr>
        <w:noProof/>
        <w:lang w:eastAsia="en-IE"/>
      </w:rPr>
      <w:drawing>
        <wp:anchor distT="0" distB="0" distL="114300" distR="114300" simplePos="0" relativeHeight="251657728" behindDoc="1" locked="0" layoutInCell="1" allowOverlap="1" wp14:anchorId="3826096C" wp14:editId="26443B7E">
          <wp:simplePos x="0" y="0"/>
          <wp:positionH relativeFrom="column">
            <wp:posOffset>-796290</wp:posOffset>
          </wp:positionH>
          <wp:positionV relativeFrom="paragraph">
            <wp:posOffset>-431800</wp:posOffset>
          </wp:positionV>
          <wp:extent cx="7673340" cy="10845165"/>
          <wp:effectExtent l="0" t="0" r="3810" b="0"/>
          <wp:wrapNone/>
          <wp:docPr id="11" name="Picture 11" descr="Back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73340" cy="10845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5A287DAF"/>
    <w:multiLevelType w:val="multilevel"/>
    <w:tmpl w:val="007288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3" w15:restartNumberingAfterBreak="0">
    <w:nsid w:val="6FC653F4"/>
    <w:multiLevelType w:val="multilevel"/>
    <w:tmpl w:val="7538413C"/>
    <w:lvl w:ilvl="0">
      <w:start w:val="1"/>
      <w:numFmt w:val="decimal"/>
      <w:lvlRestart w:val="0"/>
      <w:pStyle w:val="SPECText1"/>
      <w:suff w:val="space"/>
      <w:lvlText w:val="PART %1"/>
      <w:lvlJc w:val="left"/>
      <w:pPr>
        <w:ind w:left="0" w:firstLine="0"/>
      </w:pPr>
    </w:lvl>
    <w:lvl w:ilvl="1">
      <w:start w:val="1"/>
      <w:numFmt w:val="decimal"/>
      <w:pStyle w:val="SPECText2"/>
      <w:lvlText w:val="%1.%2"/>
      <w:lvlJc w:val="left"/>
      <w:pPr>
        <w:tabs>
          <w:tab w:val="num" w:pos="720"/>
        </w:tabs>
        <w:ind w:left="720" w:hanging="720"/>
      </w:pPr>
    </w:lvl>
    <w:lvl w:ilvl="2">
      <w:start w:val="1"/>
      <w:numFmt w:val="upperLetter"/>
      <w:pStyle w:val="SPECText3"/>
      <w:lvlText w:val="%3."/>
      <w:lvlJc w:val="left"/>
      <w:pPr>
        <w:tabs>
          <w:tab w:val="num" w:pos="1440"/>
        </w:tabs>
        <w:ind w:left="1440" w:hanging="720"/>
      </w:pPr>
    </w:lvl>
    <w:lvl w:ilvl="3">
      <w:start w:val="1"/>
      <w:numFmt w:val="decimal"/>
      <w:pStyle w:val="SPECText4"/>
      <w:lvlText w:val="%4."/>
      <w:lvlJc w:val="left"/>
      <w:pPr>
        <w:tabs>
          <w:tab w:val="num" w:pos="2160"/>
        </w:tabs>
        <w:ind w:left="2160" w:hanging="720"/>
      </w:pPr>
    </w:lvl>
    <w:lvl w:ilvl="4">
      <w:start w:val="1"/>
      <w:numFmt w:val="lowerLetter"/>
      <w:pStyle w:val="SPECText5"/>
      <w:lvlText w:val="%5."/>
      <w:lvlJc w:val="left"/>
      <w:pPr>
        <w:tabs>
          <w:tab w:val="num" w:pos="2880"/>
        </w:tabs>
        <w:ind w:left="2880" w:hanging="720"/>
      </w:pPr>
    </w:lvl>
    <w:lvl w:ilvl="5">
      <w:start w:val="1"/>
      <w:numFmt w:val="decimal"/>
      <w:pStyle w:val="SPECText6"/>
      <w:lvlText w:val="%6)"/>
      <w:lvlJc w:val="left"/>
      <w:pPr>
        <w:tabs>
          <w:tab w:val="num" w:pos="3600"/>
        </w:tabs>
        <w:ind w:left="3600" w:hanging="720"/>
      </w:pPr>
    </w:lvl>
    <w:lvl w:ilvl="6">
      <w:start w:val="1"/>
      <w:numFmt w:val="lowerLetter"/>
      <w:pStyle w:val="SPECText7"/>
      <w:lvlText w:val="%7)"/>
      <w:lvlJc w:val="left"/>
      <w:pPr>
        <w:tabs>
          <w:tab w:val="num" w:pos="4320"/>
        </w:tabs>
        <w:ind w:left="4320" w:hanging="720"/>
      </w:pPr>
    </w:lvl>
    <w:lvl w:ilvl="7">
      <w:start w:val="1"/>
      <w:numFmt w:val="decimal"/>
      <w:pStyle w:val="SPECText8"/>
      <w:lvlText w:val="(%8)"/>
      <w:lvlJc w:val="left"/>
      <w:pPr>
        <w:tabs>
          <w:tab w:val="num" w:pos="5040"/>
        </w:tabs>
        <w:ind w:left="5040" w:hanging="720"/>
      </w:pPr>
    </w:lvl>
    <w:lvl w:ilvl="8">
      <w:start w:val="1"/>
      <w:numFmt w:val="lowerLetter"/>
      <w:pStyle w:val="SPECText9"/>
      <w:lvlText w:val="(%9)"/>
      <w:lvlJc w:val="left"/>
      <w:pPr>
        <w:tabs>
          <w:tab w:val="num" w:pos="5760"/>
        </w:tabs>
        <w:ind w:left="5760" w:hanging="720"/>
      </w:p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ception">
    <w15:presenceInfo w15:providerId="None" w15:userId="Reception"/>
  </w15:person>
  <w15:person w15:author="Reception [2]">
    <w15:presenceInfo w15:providerId="AD" w15:userId="S::reception@ethoseng.ie::6e122897-f66e-4d65-9a6d-07eb9d5fcaa9"/>
  </w15:person>
  <w15:person w15:author="Nico Brits">
    <w15:presenceInfo w15:providerId="AD" w15:userId="S::nicobrits@ethoseng.ie::7acc9ff7-eace-4e2a-b278-c8210c036a15"/>
  </w15:person>
  <w15:person w15:author="Jordan McDonnell">
    <w15:presenceInfo w15:providerId="AD" w15:userId="S::jordanmcdonnell@ethoseng.ie::f9b076fb-762c-4250-a992-448e1874b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1006C"/>
    <w:rsid w:val="00011724"/>
    <w:rsid w:val="00011CF9"/>
    <w:rsid w:val="0003050D"/>
    <w:rsid w:val="00034F1D"/>
    <w:rsid w:val="000352E5"/>
    <w:rsid w:val="00036662"/>
    <w:rsid w:val="0004048C"/>
    <w:rsid w:val="000528F7"/>
    <w:rsid w:val="00057090"/>
    <w:rsid w:val="00057E88"/>
    <w:rsid w:val="000660E9"/>
    <w:rsid w:val="000708C4"/>
    <w:rsid w:val="000B33A5"/>
    <w:rsid w:val="000C1575"/>
    <w:rsid w:val="001075FE"/>
    <w:rsid w:val="00123631"/>
    <w:rsid w:val="001376DD"/>
    <w:rsid w:val="00142957"/>
    <w:rsid w:val="00165EB4"/>
    <w:rsid w:val="00173A5A"/>
    <w:rsid w:val="001747FB"/>
    <w:rsid w:val="0019187C"/>
    <w:rsid w:val="001C4C39"/>
    <w:rsid w:val="001D1FEB"/>
    <w:rsid w:val="001D4155"/>
    <w:rsid w:val="001E2789"/>
    <w:rsid w:val="001E4EEB"/>
    <w:rsid w:val="001F03BE"/>
    <w:rsid w:val="0020735A"/>
    <w:rsid w:val="00210B58"/>
    <w:rsid w:val="0021720A"/>
    <w:rsid w:val="00217BDA"/>
    <w:rsid w:val="00220D03"/>
    <w:rsid w:val="002211C5"/>
    <w:rsid w:val="00221426"/>
    <w:rsid w:val="00231FA3"/>
    <w:rsid w:val="00260CD6"/>
    <w:rsid w:val="00266A12"/>
    <w:rsid w:val="00275AEA"/>
    <w:rsid w:val="00283809"/>
    <w:rsid w:val="00286451"/>
    <w:rsid w:val="002922B5"/>
    <w:rsid w:val="002A7176"/>
    <w:rsid w:val="002B1FBB"/>
    <w:rsid w:val="002B56D6"/>
    <w:rsid w:val="002C1635"/>
    <w:rsid w:val="002E5BED"/>
    <w:rsid w:val="002E5D1A"/>
    <w:rsid w:val="00302CAF"/>
    <w:rsid w:val="003105D8"/>
    <w:rsid w:val="00311966"/>
    <w:rsid w:val="003121B4"/>
    <w:rsid w:val="003250CC"/>
    <w:rsid w:val="00327B34"/>
    <w:rsid w:val="00352845"/>
    <w:rsid w:val="00354B12"/>
    <w:rsid w:val="00373833"/>
    <w:rsid w:val="003936D1"/>
    <w:rsid w:val="00393E7B"/>
    <w:rsid w:val="003958FA"/>
    <w:rsid w:val="003B0B54"/>
    <w:rsid w:val="003B0EC8"/>
    <w:rsid w:val="003B16C0"/>
    <w:rsid w:val="003C742F"/>
    <w:rsid w:val="003D542B"/>
    <w:rsid w:val="003D7E0A"/>
    <w:rsid w:val="003E3164"/>
    <w:rsid w:val="003E7B52"/>
    <w:rsid w:val="003F71C0"/>
    <w:rsid w:val="0042553B"/>
    <w:rsid w:val="004329C9"/>
    <w:rsid w:val="00433CD4"/>
    <w:rsid w:val="00442754"/>
    <w:rsid w:val="00456BC4"/>
    <w:rsid w:val="004B778C"/>
    <w:rsid w:val="004D455D"/>
    <w:rsid w:val="004F2552"/>
    <w:rsid w:val="004F75EC"/>
    <w:rsid w:val="00504644"/>
    <w:rsid w:val="00513004"/>
    <w:rsid w:val="00526ABC"/>
    <w:rsid w:val="0053064C"/>
    <w:rsid w:val="00532265"/>
    <w:rsid w:val="00537A91"/>
    <w:rsid w:val="00537C14"/>
    <w:rsid w:val="00553850"/>
    <w:rsid w:val="00556DC8"/>
    <w:rsid w:val="005728C3"/>
    <w:rsid w:val="00572A34"/>
    <w:rsid w:val="00575354"/>
    <w:rsid w:val="0059449B"/>
    <w:rsid w:val="00597A47"/>
    <w:rsid w:val="005A5585"/>
    <w:rsid w:val="005C575A"/>
    <w:rsid w:val="005D0204"/>
    <w:rsid w:val="005F3320"/>
    <w:rsid w:val="00612711"/>
    <w:rsid w:val="00621D03"/>
    <w:rsid w:val="00625233"/>
    <w:rsid w:val="00630F42"/>
    <w:rsid w:val="006539FE"/>
    <w:rsid w:val="00684B22"/>
    <w:rsid w:val="00690043"/>
    <w:rsid w:val="00690081"/>
    <w:rsid w:val="006B19A0"/>
    <w:rsid w:val="006B208C"/>
    <w:rsid w:val="006D6AAE"/>
    <w:rsid w:val="006D78E9"/>
    <w:rsid w:val="006E5BA7"/>
    <w:rsid w:val="0071609A"/>
    <w:rsid w:val="00721C01"/>
    <w:rsid w:val="00736863"/>
    <w:rsid w:val="00740F05"/>
    <w:rsid w:val="00747DF3"/>
    <w:rsid w:val="007603A9"/>
    <w:rsid w:val="00760413"/>
    <w:rsid w:val="00772EE9"/>
    <w:rsid w:val="00795869"/>
    <w:rsid w:val="007A550C"/>
    <w:rsid w:val="007B1567"/>
    <w:rsid w:val="007C48D0"/>
    <w:rsid w:val="007F1697"/>
    <w:rsid w:val="007F1CD6"/>
    <w:rsid w:val="007F3F5E"/>
    <w:rsid w:val="00803BB6"/>
    <w:rsid w:val="00805E22"/>
    <w:rsid w:val="00811E11"/>
    <w:rsid w:val="0081279E"/>
    <w:rsid w:val="008149B0"/>
    <w:rsid w:val="00815C4A"/>
    <w:rsid w:val="00825D06"/>
    <w:rsid w:val="00830EAC"/>
    <w:rsid w:val="00853851"/>
    <w:rsid w:val="008616A9"/>
    <w:rsid w:val="008650E6"/>
    <w:rsid w:val="00866BE3"/>
    <w:rsid w:val="008739F6"/>
    <w:rsid w:val="008758B9"/>
    <w:rsid w:val="0088027F"/>
    <w:rsid w:val="008853C0"/>
    <w:rsid w:val="0089013D"/>
    <w:rsid w:val="008A5D44"/>
    <w:rsid w:val="008B60C6"/>
    <w:rsid w:val="008C1F78"/>
    <w:rsid w:val="008C58C1"/>
    <w:rsid w:val="008C6E84"/>
    <w:rsid w:val="008D248F"/>
    <w:rsid w:val="008E5406"/>
    <w:rsid w:val="008E555F"/>
    <w:rsid w:val="008F41C5"/>
    <w:rsid w:val="00913182"/>
    <w:rsid w:val="00916730"/>
    <w:rsid w:val="00920AAB"/>
    <w:rsid w:val="009240A4"/>
    <w:rsid w:val="00937154"/>
    <w:rsid w:val="0096002B"/>
    <w:rsid w:val="009637A6"/>
    <w:rsid w:val="00964250"/>
    <w:rsid w:val="009654F7"/>
    <w:rsid w:val="00981084"/>
    <w:rsid w:val="00995B26"/>
    <w:rsid w:val="009F25E7"/>
    <w:rsid w:val="00A03121"/>
    <w:rsid w:val="00A04DC4"/>
    <w:rsid w:val="00A07FCF"/>
    <w:rsid w:val="00A115D6"/>
    <w:rsid w:val="00A17680"/>
    <w:rsid w:val="00A2016F"/>
    <w:rsid w:val="00A247B5"/>
    <w:rsid w:val="00A35BA0"/>
    <w:rsid w:val="00A35FB5"/>
    <w:rsid w:val="00A572AB"/>
    <w:rsid w:val="00A6264C"/>
    <w:rsid w:val="00A75DF2"/>
    <w:rsid w:val="00A907D6"/>
    <w:rsid w:val="00AD2B77"/>
    <w:rsid w:val="00AF2FB3"/>
    <w:rsid w:val="00AF4EEF"/>
    <w:rsid w:val="00AF5355"/>
    <w:rsid w:val="00B33871"/>
    <w:rsid w:val="00B357CF"/>
    <w:rsid w:val="00B37464"/>
    <w:rsid w:val="00B4026C"/>
    <w:rsid w:val="00B405C8"/>
    <w:rsid w:val="00B4125E"/>
    <w:rsid w:val="00B651A8"/>
    <w:rsid w:val="00B67612"/>
    <w:rsid w:val="00B76970"/>
    <w:rsid w:val="00B86AE1"/>
    <w:rsid w:val="00BB72BE"/>
    <w:rsid w:val="00BC02F8"/>
    <w:rsid w:val="00BC2F12"/>
    <w:rsid w:val="00BD0083"/>
    <w:rsid w:val="00BD0A16"/>
    <w:rsid w:val="00BD41C8"/>
    <w:rsid w:val="00BD621B"/>
    <w:rsid w:val="00BD75F7"/>
    <w:rsid w:val="00BE28C8"/>
    <w:rsid w:val="00BF3555"/>
    <w:rsid w:val="00BF57A4"/>
    <w:rsid w:val="00C16359"/>
    <w:rsid w:val="00C2007D"/>
    <w:rsid w:val="00C23D8C"/>
    <w:rsid w:val="00C24274"/>
    <w:rsid w:val="00C24BCF"/>
    <w:rsid w:val="00C27EFB"/>
    <w:rsid w:val="00C32257"/>
    <w:rsid w:val="00C36670"/>
    <w:rsid w:val="00C529F3"/>
    <w:rsid w:val="00C54721"/>
    <w:rsid w:val="00C579C6"/>
    <w:rsid w:val="00C6204E"/>
    <w:rsid w:val="00C75AC8"/>
    <w:rsid w:val="00C84134"/>
    <w:rsid w:val="00C90F84"/>
    <w:rsid w:val="00C93C26"/>
    <w:rsid w:val="00CA1CA8"/>
    <w:rsid w:val="00CE58A8"/>
    <w:rsid w:val="00CF5079"/>
    <w:rsid w:val="00D02695"/>
    <w:rsid w:val="00D23EAF"/>
    <w:rsid w:val="00D50236"/>
    <w:rsid w:val="00D52E54"/>
    <w:rsid w:val="00D55849"/>
    <w:rsid w:val="00D55909"/>
    <w:rsid w:val="00D74EAC"/>
    <w:rsid w:val="00D90178"/>
    <w:rsid w:val="00D94197"/>
    <w:rsid w:val="00D9544C"/>
    <w:rsid w:val="00DA4ED8"/>
    <w:rsid w:val="00DB509E"/>
    <w:rsid w:val="00DC5D72"/>
    <w:rsid w:val="00DC74AC"/>
    <w:rsid w:val="00DD6872"/>
    <w:rsid w:val="00DF40DF"/>
    <w:rsid w:val="00E077A7"/>
    <w:rsid w:val="00E16147"/>
    <w:rsid w:val="00E17C46"/>
    <w:rsid w:val="00E35872"/>
    <w:rsid w:val="00E405CA"/>
    <w:rsid w:val="00E65A7F"/>
    <w:rsid w:val="00E6793E"/>
    <w:rsid w:val="00E71820"/>
    <w:rsid w:val="00E75889"/>
    <w:rsid w:val="00E80B8F"/>
    <w:rsid w:val="00E95D63"/>
    <w:rsid w:val="00EB0E6F"/>
    <w:rsid w:val="00EB28FF"/>
    <w:rsid w:val="00EB30C1"/>
    <w:rsid w:val="00EB7C3A"/>
    <w:rsid w:val="00EC7F23"/>
    <w:rsid w:val="00ED4AE1"/>
    <w:rsid w:val="00EF2295"/>
    <w:rsid w:val="00EF743C"/>
    <w:rsid w:val="00F02344"/>
    <w:rsid w:val="00F05A5A"/>
    <w:rsid w:val="00F168BE"/>
    <w:rsid w:val="00F40C48"/>
    <w:rsid w:val="00F4215F"/>
    <w:rsid w:val="00F61DF9"/>
    <w:rsid w:val="00F64713"/>
    <w:rsid w:val="00F827F4"/>
    <w:rsid w:val="00F86200"/>
    <w:rsid w:val="00FC2B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4:docId w14:val="1A104BE9"/>
  <w15:docId w15:val="{A1BCBD32-8500-42DD-AC5C-16BC13EE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AE"/>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34"/>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71609A"/>
    <w:pPr>
      <w:widowControl w:val="0"/>
      <w:spacing w:after="0" w:line="240" w:lineRule="auto"/>
      <w:ind w:left="1556"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71609A"/>
    <w:rPr>
      <w:rFonts w:ascii="Times New Roman" w:eastAsia="Times New Roman" w:hAnsi="Times New Roman"/>
      <w:lang w:val="en-US"/>
    </w:rPr>
  </w:style>
  <w:style w:type="paragraph" w:customStyle="1" w:styleId="SPECText1">
    <w:name w:val="SPECText[1]"/>
    <w:basedOn w:val="Normal"/>
    <w:rsid w:val="00B86AE1"/>
    <w:pPr>
      <w:keepNext/>
      <w:numPr>
        <w:numId w:val="4"/>
      </w:numPr>
      <w:spacing w:before="480" w:after="0" w:line="240" w:lineRule="auto"/>
      <w:jc w:val="left"/>
      <w:outlineLvl w:val="0"/>
    </w:pPr>
    <w:rPr>
      <w:rFonts w:ascii="Times New Roman" w:eastAsia="Times New Roman" w:hAnsi="Times New Roman" w:cs="Times New Roman"/>
      <w:snapToGrid w:val="0"/>
      <w:sz w:val="22"/>
      <w:szCs w:val="20"/>
      <w:lang w:val="en-US"/>
    </w:rPr>
  </w:style>
  <w:style w:type="paragraph" w:customStyle="1" w:styleId="SPECText2">
    <w:name w:val="SPECText[2]"/>
    <w:basedOn w:val="Normal"/>
    <w:rsid w:val="00B86AE1"/>
    <w:pPr>
      <w:keepNext/>
      <w:numPr>
        <w:ilvl w:val="1"/>
        <w:numId w:val="4"/>
      </w:numPr>
      <w:spacing w:before="240" w:after="0" w:line="240" w:lineRule="auto"/>
      <w:jc w:val="left"/>
      <w:outlineLvl w:val="1"/>
    </w:pPr>
    <w:rPr>
      <w:rFonts w:ascii="Times New Roman" w:eastAsia="Times New Roman" w:hAnsi="Times New Roman" w:cs="Times New Roman"/>
      <w:snapToGrid w:val="0"/>
      <w:sz w:val="22"/>
      <w:szCs w:val="20"/>
      <w:lang w:val="en-US"/>
    </w:rPr>
  </w:style>
  <w:style w:type="paragraph" w:customStyle="1" w:styleId="SPECText3">
    <w:name w:val="SPECText[3]"/>
    <w:basedOn w:val="Normal"/>
    <w:link w:val="SPECText3Char"/>
    <w:rsid w:val="00B86AE1"/>
    <w:pPr>
      <w:numPr>
        <w:ilvl w:val="2"/>
        <w:numId w:val="4"/>
      </w:numPr>
      <w:spacing w:before="240" w:after="0" w:line="240" w:lineRule="auto"/>
      <w:jc w:val="left"/>
      <w:outlineLvl w:val="2"/>
    </w:pPr>
    <w:rPr>
      <w:rFonts w:ascii="Times New Roman" w:eastAsia="Times New Roman" w:hAnsi="Times New Roman" w:cs="Times New Roman"/>
      <w:snapToGrid w:val="0"/>
      <w:sz w:val="22"/>
      <w:szCs w:val="20"/>
      <w:lang w:val="en-US"/>
    </w:rPr>
  </w:style>
  <w:style w:type="paragraph" w:customStyle="1" w:styleId="SPECText4">
    <w:name w:val="SPECText[4]"/>
    <w:basedOn w:val="Normal"/>
    <w:rsid w:val="00B86AE1"/>
    <w:pPr>
      <w:numPr>
        <w:ilvl w:val="3"/>
        <w:numId w:val="4"/>
      </w:numPr>
      <w:spacing w:after="0" w:line="240" w:lineRule="auto"/>
      <w:jc w:val="left"/>
      <w:outlineLvl w:val="3"/>
    </w:pPr>
    <w:rPr>
      <w:rFonts w:ascii="Times New Roman" w:eastAsia="Times New Roman" w:hAnsi="Times New Roman" w:cs="Times New Roman"/>
      <w:snapToGrid w:val="0"/>
      <w:sz w:val="22"/>
      <w:szCs w:val="20"/>
      <w:lang w:val="en-US"/>
    </w:rPr>
  </w:style>
  <w:style w:type="paragraph" w:customStyle="1" w:styleId="SPECText5">
    <w:name w:val="SPECText[5]"/>
    <w:basedOn w:val="Normal"/>
    <w:rsid w:val="00B86AE1"/>
    <w:pPr>
      <w:numPr>
        <w:ilvl w:val="4"/>
        <w:numId w:val="4"/>
      </w:numPr>
      <w:spacing w:after="0" w:line="240" w:lineRule="auto"/>
      <w:jc w:val="left"/>
      <w:outlineLvl w:val="4"/>
    </w:pPr>
    <w:rPr>
      <w:rFonts w:ascii="Times New Roman" w:eastAsia="Times New Roman" w:hAnsi="Times New Roman" w:cs="Times New Roman"/>
      <w:snapToGrid w:val="0"/>
      <w:sz w:val="22"/>
      <w:szCs w:val="20"/>
      <w:lang w:val="en-US"/>
    </w:rPr>
  </w:style>
  <w:style w:type="paragraph" w:customStyle="1" w:styleId="SPECText6">
    <w:name w:val="SPECText[6]"/>
    <w:basedOn w:val="Normal"/>
    <w:rsid w:val="00B86AE1"/>
    <w:pPr>
      <w:numPr>
        <w:ilvl w:val="5"/>
        <w:numId w:val="4"/>
      </w:numPr>
      <w:spacing w:after="0" w:line="240" w:lineRule="auto"/>
      <w:jc w:val="left"/>
      <w:outlineLvl w:val="5"/>
    </w:pPr>
    <w:rPr>
      <w:rFonts w:ascii="Times New Roman" w:eastAsia="Times New Roman" w:hAnsi="Times New Roman" w:cs="Times New Roman"/>
      <w:snapToGrid w:val="0"/>
      <w:sz w:val="22"/>
      <w:szCs w:val="20"/>
      <w:lang w:val="en-US"/>
    </w:rPr>
  </w:style>
  <w:style w:type="paragraph" w:customStyle="1" w:styleId="SPECText7">
    <w:name w:val="SPECText[7]"/>
    <w:basedOn w:val="Normal"/>
    <w:rsid w:val="00B86AE1"/>
    <w:pPr>
      <w:numPr>
        <w:ilvl w:val="6"/>
        <w:numId w:val="4"/>
      </w:numPr>
      <w:spacing w:after="0" w:line="240" w:lineRule="auto"/>
      <w:jc w:val="left"/>
      <w:outlineLvl w:val="6"/>
    </w:pPr>
    <w:rPr>
      <w:rFonts w:ascii="Times New Roman" w:eastAsia="Times New Roman" w:hAnsi="Times New Roman" w:cs="Times New Roman"/>
      <w:snapToGrid w:val="0"/>
      <w:sz w:val="22"/>
      <w:szCs w:val="20"/>
      <w:lang w:val="en-US"/>
    </w:rPr>
  </w:style>
  <w:style w:type="paragraph" w:customStyle="1" w:styleId="SPECText8">
    <w:name w:val="SPECText[8]"/>
    <w:basedOn w:val="Normal"/>
    <w:rsid w:val="00B86AE1"/>
    <w:pPr>
      <w:numPr>
        <w:ilvl w:val="7"/>
        <w:numId w:val="4"/>
      </w:numPr>
      <w:spacing w:after="0" w:line="240" w:lineRule="auto"/>
      <w:jc w:val="left"/>
      <w:outlineLvl w:val="7"/>
    </w:pPr>
    <w:rPr>
      <w:rFonts w:ascii="Times New Roman" w:eastAsia="Times New Roman" w:hAnsi="Times New Roman" w:cs="Times New Roman"/>
      <w:snapToGrid w:val="0"/>
      <w:sz w:val="22"/>
      <w:szCs w:val="20"/>
      <w:lang w:val="en-US"/>
    </w:rPr>
  </w:style>
  <w:style w:type="paragraph" w:customStyle="1" w:styleId="SPECText9">
    <w:name w:val="SPECText[9]"/>
    <w:basedOn w:val="Normal"/>
    <w:rsid w:val="00B86AE1"/>
    <w:pPr>
      <w:numPr>
        <w:ilvl w:val="8"/>
        <w:numId w:val="4"/>
      </w:numPr>
      <w:spacing w:after="0" w:line="240" w:lineRule="auto"/>
      <w:jc w:val="left"/>
      <w:outlineLvl w:val="8"/>
    </w:pPr>
    <w:rPr>
      <w:rFonts w:ascii="Times New Roman" w:eastAsia="Times New Roman" w:hAnsi="Times New Roman" w:cs="Times New Roman"/>
      <w:snapToGrid w:val="0"/>
      <w:sz w:val="22"/>
      <w:szCs w:val="20"/>
      <w:lang w:val="en-US"/>
    </w:rPr>
  </w:style>
  <w:style w:type="character" w:customStyle="1" w:styleId="SPECText3Char">
    <w:name w:val="SPECText[3] Char"/>
    <w:link w:val="SPECText3"/>
    <w:locked/>
    <w:rsid w:val="00B86AE1"/>
    <w:rPr>
      <w:rFonts w:ascii="Times New Roman" w:eastAsia="Times New Roman" w:hAnsi="Times New Roman" w:cs="Times New Roman"/>
      <w:snapToGrid w:val="0"/>
      <w:szCs w:val="20"/>
      <w:lang w:val="en-US"/>
    </w:rPr>
  </w:style>
  <w:style w:type="paragraph" w:customStyle="1" w:styleId="STSectEnd">
    <w:name w:val="STSectEnd"/>
    <w:basedOn w:val="Normal"/>
    <w:next w:val="Normal"/>
    <w:rsid w:val="00B86AE1"/>
    <w:pPr>
      <w:widowControl w:val="0"/>
      <w:spacing w:before="480" w:after="0" w:line="240" w:lineRule="auto"/>
      <w:jc w:val="center"/>
    </w:pPr>
    <w:rPr>
      <w:rFonts w:ascii="Times New Roman" w:eastAsia="Times New Roman" w:hAnsi="Times New Roman" w:cs="Times New Roman"/>
      <w:snapToGrid w:val="0"/>
      <w:sz w:val="22"/>
      <w:szCs w:val="20"/>
      <w:lang w:val="en-US"/>
    </w:rPr>
  </w:style>
  <w:style w:type="character" w:styleId="Strong">
    <w:name w:val="Strong"/>
    <w:uiPriority w:val="22"/>
    <w:qFormat/>
    <w:rsid w:val="00B86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353609426">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315E-4F12-472A-A459-61FE9A27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Nico Brits</cp:lastModifiedBy>
  <cp:revision>16</cp:revision>
  <cp:lastPrinted>2020-09-21T14:12:00Z</cp:lastPrinted>
  <dcterms:created xsi:type="dcterms:W3CDTF">2020-07-06T09:23:00Z</dcterms:created>
  <dcterms:modified xsi:type="dcterms:W3CDTF">2020-10-31T20:59:00Z</dcterms:modified>
</cp:coreProperties>
</file>